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3"/>
        <w:gridCol w:w="3520"/>
        <w:gridCol w:w="4233"/>
      </w:tblGrid>
      <w:tr w:rsidR="00387579" w:rsidRPr="00066BC2" w:rsidTr="00387579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:rsidR="00387579" w:rsidRPr="00066BC2" w:rsidRDefault="00D3487F" w:rsidP="00C9601F">
            <w:pPr>
              <w:pStyle w:val="TableofFigures"/>
              <w:tabs>
                <w:tab w:val="right" w:leader="dot" w:pos="8296"/>
              </w:tabs>
              <w:bidi/>
              <w:jc w:val="both"/>
              <w:rPr>
                <w:rFonts w:asciiTheme="minorBidi" w:hAnsiTheme="minorBidi" w:cstheme="minorBidi"/>
                <w:sz w:val="72"/>
                <w:szCs w:val="72"/>
                <w:rtl/>
              </w:rPr>
            </w:pPr>
            <w:r w:rsidRPr="00066BC2">
              <w:rPr>
                <w:rFonts w:asciiTheme="minorBidi" w:hAnsiTheme="minorBidi" w:cstheme="minorBidi"/>
                <w:noProof/>
                <w:lang w:eastAsia="en-US"/>
              </w:rPr>
              <w:drawing>
                <wp:inline distT="0" distB="0" distL="0" distR="0" wp14:anchorId="1C0F7689" wp14:editId="18433652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79" w:rsidRPr="00066BC2" w:rsidRDefault="00387579" w:rsidP="00387579">
            <w:pPr>
              <w:bidi/>
              <w:ind w:left="3345"/>
              <w:rPr>
                <w:rFonts w:asciiTheme="minorBidi" w:hAnsiTheme="minorBidi" w:cstheme="minorBidi"/>
                <w:b/>
                <w:bCs/>
                <w:rtl/>
                <w:lang w:eastAsia="he-IL"/>
              </w:rPr>
            </w:pPr>
            <w:r w:rsidRPr="00066BC2">
              <w:rPr>
                <w:rFonts w:asciiTheme="minorBidi" w:hAnsiTheme="minorBidi" w:cstheme="minorBidi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E71B18" w:rsidRPr="00066BC2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E71B18" w:rsidRPr="00066BC2" w:rsidRDefault="00E71B18" w:rsidP="00E11387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Theme="minorBidi" w:hAnsiTheme="minorBidi" w:cstheme="minorBidi"/>
                <w:sz w:val="40"/>
                <w:szCs w:val="40"/>
              </w:rPr>
            </w:pPr>
            <w:r w:rsidRPr="00066BC2">
              <w:rPr>
                <w:rFonts w:asciiTheme="minorBidi" w:hAnsiTheme="minorBidi" w:cstheme="minorBidi"/>
                <w:sz w:val="40"/>
                <w:szCs w:val="40"/>
                <w:rtl/>
              </w:rPr>
              <w:t>פרויקט מס'</w:t>
            </w:r>
            <w:r w:rsidR="0022533C" w:rsidRPr="00066BC2">
              <w:rPr>
                <w:rFonts w:asciiTheme="minorBidi" w:hAnsiTheme="minorBidi" w:cstheme="minorBidi"/>
                <w:sz w:val="40"/>
                <w:szCs w:val="40"/>
                <w:rtl/>
              </w:rPr>
              <w:t xml:space="preserve"> </w:t>
            </w:r>
            <w:r w:rsidR="00387579" w:rsidRPr="00066BC2">
              <w:rPr>
                <w:rFonts w:asciiTheme="minorBidi" w:hAnsiTheme="minorBidi" w:cstheme="minorBidi"/>
                <w:sz w:val="40"/>
                <w:szCs w:val="40"/>
              </w:rPr>
              <w:t>16</w:t>
            </w:r>
            <w:r w:rsidR="0022533C" w:rsidRPr="00066BC2">
              <w:rPr>
                <w:rFonts w:asciiTheme="minorBidi" w:hAnsiTheme="minorBidi" w:cstheme="minorBidi"/>
                <w:sz w:val="40"/>
                <w:szCs w:val="40"/>
              </w:rPr>
              <w:t>-</w:t>
            </w:r>
            <w:r w:rsidR="00387579" w:rsidRPr="00066BC2">
              <w:rPr>
                <w:rFonts w:asciiTheme="minorBidi" w:hAnsiTheme="minorBidi" w:cstheme="minorBidi"/>
                <w:sz w:val="40"/>
                <w:szCs w:val="40"/>
              </w:rPr>
              <w:t>1</w:t>
            </w:r>
            <w:r w:rsidR="0022533C" w:rsidRPr="00066BC2">
              <w:rPr>
                <w:rFonts w:asciiTheme="minorBidi" w:hAnsiTheme="minorBidi" w:cstheme="minorBidi"/>
                <w:sz w:val="40"/>
                <w:szCs w:val="40"/>
              </w:rPr>
              <w:t>-</w:t>
            </w:r>
            <w:r w:rsidR="00E11387" w:rsidRPr="00066BC2">
              <w:rPr>
                <w:rFonts w:asciiTheme="minorBidi" w:hAnsiTheme="minorBidi" w:cstheme="minorBidi"/>
                <w:sz w:val="40"/>
                <w:szCs w:val="40"/>
              </w:rPr>
              <w:t>1</w:t>
            </w:r>
            <w:r w:rsidR="0022533C" w:rsidRPr="00066BC2">
              <w:rPr>
                <w:rFonts w:asciiTheme="minorBidi" w:hAnsiTheme="minorBidi" w:cstheme="minorBidi"/>
                <w:sz w:val="40"/>
                <w:szCs w:val="40"/>
              </w:rPr>
              <w:t>-</w:t>
            </w:r>
            <w:r w:rsidR="00E11387" w:rsidRPr="00066BC2">
              <w:rPr>
                <w:rFonts w:asciiTheme="minorBidi" w:hAnsiTheme="minorBidi" w:cstheme="minorBidi"/>
                <w:sz w:val="40"/>
                <w:szCs w:val="40"/>
              </w:rPr>
              <w:t>1197</w:t>
            </w:r>
          </w:p>
          <w:p w:rsidR="0022533C" w:rsidRPr="00066BC2" w:rsidRDefault="0022533C" w:rsidP="00387579">
            <w:pPr>
              <w:bidi/>
              <w:spacing w:before="120"/>
              <w:jc w:val="center"/>
              <w:rPr>
                <w:rFonts w:asciiTheme="minorBidi" w:hAnsiTheme="minorBidi" w:cstheme="minorBidi"/>
                <w:sz w:val="40"/>
                <w:szCs w:val="40"/>
                <w:rtl/>
                <w:lang w:eastAsia="he-IL"/>
              </w:rPr>
            </w:pPr>
            <w:r w:rsidRPr="00066BC2">
              <w:rPr>
                <w:rFonts w:asciiTheme="minorBidi" w:hAnsiTheme="minorBidi" w:cstheme="minorBidi"/>
                <w:sz w:val="40"/>
                <w:szCs w:val="40"/>
                <w:rtl/>
                <w:lang w:eastAsia="he-IL"/>
              </w:rPr>
              <w:t xml:space="preserve">דו"ח </w:t>
            </w:r>
            <w:r w:rsidR="00387579" w:rsidRPr="00066BC2">
              <w:rPr>
                <w:rFonts w:asciiTheme="minorBidi" w:hAnsiTheme="minorBidi" w:cstheme="minorBidi"/>
                <w:sz w:val="40"/>
                <w:szCs w:val="40"/>
                <w:rtl/>
                <w:lang w:eastAsia="he-IL"/>
              </w:rPr>
              <w:t>פתיחה</w:t>
            </w:r>
          </w:p>
        </w:tc>
      </w:tr>
      <w:tr w:rsidR="00387579" w:rsidRPr="00066BC2" w:rsidTr="00387579">
        <w:trPr>
          <w:trHeight w:val="845"/>
          <w:jc w:val="right"/>
        </w:trPr>
        <w:tc>
          <w:tcPr>
            <w:tcW w:w="8536" w:type="dxa"/>
            <w:gridSpan w:val="3"/>
          </w:tcPr>
          <w:p w:rsidR="00387579" w:rsidRPr="00066BC2" w:rsidRDefault="00387579" w:rsidP="00387579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Theme="minorBidi" w:hAnsiTheme="minorBidi" w:cstheme="minorBidi"/>
                <w:sz w:val="40"/>
                <w:szCs w:val="40"/>
              </w:rPr>
            </w:pPr>
            <w:r w:rsidRPr="00066BC2">
              <w:rPr>
                <w:rFonts w:asciiTheme="minorBidi" w:hAnsiTheme="minorBidi" w:cstheme="minorBidi"/>
                <w:sz w:val="44"/>
                <w:szCs w:val="44"/>
                <w:rtl/>
              </w:rPr>
              <w:t>שם הפרויקט:</w:t>
            </w:r>
            <w:r w:rsidRPr="00066BC2">
              <w:rPr>
                <w:rFonts w:asciiTheme="minorBidi" w:hAnsiTheme="minorBidi" w:cstheme="minorBidi"/>
                <w:sz w:val="40"/>
                <w:szCs w:val="40"/>
                <w:rtl/>
              </w:rPr>
              <w:t xml:space="preserve"> </w:t>
            </w:r>
            <w:r w:rsidR="00846874" w:rsidRPr="00066BC2">
              <w:rPr>
                <w:rFonts w:asciiTheme="minorBidi" w:hAnsiTheme="minorBidi" w:cstheme="minorBidi"/>
                <w:sz w:val="44"/>
                <w:szCs w:val="44"/>
              </w:rPr>
              <w:t>Indoor Fingerprinting Geolocation</w:t>
            </w:r>
          </w:p>
        </w:tc>
      </w:tr>
      <w:tr w:rsidR="00E71B18" w:rsidRPr="00066BC2" w:rsidTr="00387579">
        <w:trPr>
          <w:trHeight w:val="546"/>
          <w:jc w:val="right"/>
        </w:trPr>
        <w:tc>
          <w:tcPr>
            <w:tcW w:w="8536" w:type="dxa"/>
            <w:gridSpan w:val="3"/>
          </w:tcPr>
          <w:p w:rsidR="00E71B18" w:rsidRPr="00066BC2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Theme="minorBidi" w:hAnsiTheme="minorBidi" w:cstheme="minorBidi"/>
                <w:sz w:val="52"/>
                <w:szCs w:val="5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066BC2" w:rsidTr="00387579">
        <w:trPr>
          <w:cantSplit/>
          <w:trHeight w:val="20"/>
          <w:jc w:val="right"/>
        </w:trPr>
        <w:tc>
          <w:tcPr>
            <w:tcW w:w="563" w:type="dxa"/>
          </w:tcPr>
          <w:p w:rsidR="00E71B18" w:rsidRPr="00066BC2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066BC2" w:rsidRDefault="00387579" w:rsidP="00AD69AB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52"/>
                <w:szCs w:val="5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שם: </w:t>
            </w:r>
            <w:r w:rsidR="00AD69AB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ברוך מקרו</w:t>
            </w:r>
          </w:p>
        </w:tc>
        <w:tc>
          <w:tcPr>
            <w:tcW w:w="4354" w:type="dxa"/>
          </w:tcPr>
          <w:p w:rsidR="00E71B18" w:rsidRPr="00066BC2" w:rsidRDefault="00387579" w:rsidP="00AD69AB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52"/>
                <w:szCs w:val="5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ת.ז. </w:t>
            </w:r>
            <w:r w:rsidR="00AD69AB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305420291</w:t>
            </w:r>
          </w:p>
        </w:tc>
      </w:tr>
      <w:tr w:rsidR="00387579" w:rsidRPr="00066BC2" w:rsidTr="00387579">
        <w:trPr>
          <w:cantSplit/>
          <w:trHeight w:val="20"/>
          <w:jc w:val="right"/>
        </w:trPr>
        <w:tc>
          <w:tcPr>
            <w:tcW w:w="563" w:type="dxa"/>
          </w:tcPr>
          <w:p w:rsidR="00387579" w:rsidRPr="00066BC2" w:rsidRDefault="00387579" w:rsidP="00387579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387579" w:rsidRPr="00066BC2" w:rsidRDefault="00387579" w:rsidP="00AD69AB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52"/>
                <w:szCs w:val="52"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שם: </w:t>
            </w:r>
            <w:r w:rsidR="00AD69AB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תומר אמינוף</w:t>
            </w:r>
          </w:p>
        </w:tc>
        <w:tc>
          <w:tcPr>
            <w:tcW w:w="4354" w:type="dxa"/>
          </w:tcPr>
          <w:p w:rsidR="00387579" w:rsidRPr="00066BC2" w:rsidRDefault="00387579" w:rsidP="00387579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Theme="minorBidi" w:hAnsiTheme="minorBidi" w:cstheme="minorBidi"/>
                <w:sz w:val="52"/>
                <w:szCs w:val="5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ת.ז. </w:t>
            </w:r>
            <w:r w:rsidR="00AD69AB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313585069</w:t>
            </w:r>
          </w:p>
        </w:tc>
      </w:tr>
      <w:tr w:rsidR="00E71B18" w:rsidRPr="00066BC2" w:rsidTr="00387579">
        <w:trPr>
          <w:jc w:val="right"/>
        </w:trPr>
        <w:tc>
          <w:tcPr>
            <w:tcW w:w="8536" w:type="dxa"/>
            <w:gridSpan w:val="3"/>
          </w:tcPr>
          <w:p w:rsidR="00E71B18" w:rsidRPr="00066BC2" w:rsidRDefault="00E71B18" w:rsidP="00A17465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מנח</w:t>
            </w:r>
            <w:r w:rsidR="00387579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ה</w:t>
            </w: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:</w:t>
            </w:r>
            <w:r w:rsidR="00387579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 </w:t>
            </w:r>
            <w:ins w:id="0" w:author="Bar-shalom, Ofer" w:date="2017-01-01T09:45:00Z">
              <w:r w:rsidR="00773558">
                <w:rPr>
                  <w:rFonts w:asciiTheme="minorBidi" w:hAnsiTheme="minorBidi" w:cstheme="minorBidi" w:hint="cs"/>
                  <w:sz w:val="32"/>
                  <w:szCs w:val="32"/>
                  <w:rtl/>
                </w:rPr>
                <w:t xml:space="preserve">ד"ר </w:t>
              </w:r>
            </w:ins>
            <w:bookmarkStart w:id="1" w:name="_GoBack"/>
            <w:bookmarkEnd w:id="1"/>
            <w:r w:rsidR="00A17465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עופר בר שלום</w:t>
            </w:r>
          </w:p>
        </w:tc>
      </w:tr>
      <w:tr w:rsidR="00E71B18" w:rsidRPr="00066BC2" w:rsidTr="00387579">
        <w:trPr>
          <w:trHeight w:val="504"/>
          <w:jc w:val="right"/>
        </w:trPr>
        <w:tc>
          <w:tcPr>
            <w:tcW w:w="563" w:type="dxa"/>
          </w:tcPr>
          <w:p w:rsidR="00E71B18" w:rsidRPr="00066BC2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E71B18" w:rsidRPr="00066BC2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:rsidR="00E71B18" w:rsidRPr="00066BC2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</w:p>
        </w:tc>
      </w:tr>
      <w:tr w:rsidR="00E71B18" w:rsidRPr="00066BC2" w:rsidTr="00387579">
        <w:trPr>
          <w:trHeight w:val="432"/>
          <w:jc w:val="right"/>
        </w:trPr>
        <w:tc>
          <w:tcPr>
            <w:tcW w:w="8536" w:type="dxa"/>
            <w:gridSpan w:val="3"/>
          </w:tcPr>
          <w:p w:rsidR="002337CC" w:rsidRPr="00066BC2" w:rsidRDefault="00E71B18" w:rsidP="00A17465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Theme="minorBidi" w:hAnsiTheme="minorBidi" w:cstheme="minorBidi"/>
                <w:sz w:val="32"/>
                <w:szCs w:val="32"/>
                <w:rtl/>
              </w:rPr>
            </w:pPr>
            <w:r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מקום ביצוע הפרויקט:</w:t>
            </w:r>
            <w:r w:rsidR="00387579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 </w:t>
            </w:r>
            <w:r w:rsidR="00A17465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 xml:space="preserve">אינטל – פתח </w:t>
            </w:r>
            <w:r w:rsidR="00575902" w:rsidRPr="00066BC2">
              <w:rPr>
                <w:rFonts w:asciiTheme="minorBidi" w:hAnsiTheme="minorBidi" w:cstheme="minorBidi"/>
                <w:sz w:val="32"/>
                <w:szCs w:val="32"/>
                <w:rtl/>
              </w:rPr>
              <w:t>תקווה</w:t>
            </w:r>
          </w:p>
        </w:tc>
      </w:tr>
    </w:tbl>
    <w:p w:rsidR="00FB388C" w:rsidRPr="00066BC2" w:rsidRDefault="00103B20" w:rsidP="00D3487F">
      <w:pPr>
        <w:pStyle w:val="Heading1"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br w:type="page"/>
      </w:r>
      <w:bookmarkStart w:id="2" w:name="_Toc312310373"/>
      <w:r w:rsidR="00DF5C3D" w:rsidRPr="00066BC2">
        <w:rPr>
          <w:rFonts w:asciiTheme="minorBidi" w:hAnsiTheme="minorBidi" w:cstheme="minorBidi"/>
          <w:rtl/>
        </w:rPr>
        <w:lastRenderedPageBreak/>
        <w:t>תקציר</w:t>
      </w:r>
      <w:bookmarkEnd w:id="2"/>
    </w:p>
    <w:p w:rsidR="00A434DA" w:rsidRDefault="00A434DA" w:rsidP="007D20FC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 xml:space="preserve">בחברת אינטל מתבצע פרוייקט </w:t>
      </w:r>
      <w:r w:rsidRPr="00066BC2">
        <w:rPr>
          <w:rFonts w:asciiTheme="minorBidi" w:hAnsiTheme="minorBidi" w:cstheme="minorBidi"/>
        </w:rPr>
        <w:t>indoor positioning</w:t>
      </w:r>
      <w:r w:rsidRPr="00066BC2">
        <w:rPr>
          <w:rFonts w:asciiTheme="minorBidi" w:hAnsiTheme="minorBidi" w:cstheme="minorBidi"/>
          <w:rtl/>
        </w:rPr>
        <w:t xml:space="preserve"> שמטרתו לאפשר ניווט בתוך מבנים (ללא קליטת </w:t>
      </w:r>
      <w:r w:rsidRPr="00066BC2">
        <w:rPr>
          <w:rFonts w:asciiTheme="minorBidi" w:hAnsiTheme="minorBidi" w:cstheme="minorBidi"/>
        </w:rPr>
        <w:t>GPS</w:t>
      </w:r>
      <w:r w:rsidRPr="00066BC2">
        <w:rPr>
          <w:rFonts w:asciiTheme="minorBidi" w:hAnsiTheme="minorBidi" w:cstheme="minorBidi"/>
          <w:rtl/>
        </w:rPr>
        <w:t>). על מנת לאפשר ניווט זה, ימוקמו ריספונדרים (רכיבי חומרה) אשר מטרתם לשדר ל</w:t>
      </w:r>
      <w:r w:rsidR="00B45056" w:rsidRPr="00066BC2">
        <w:rPr>
          <w:rFonts w:asciiTheme="minorBidi" w:hAnsiTheme="minorBidi" w:cstheme="minorBidi"/>
          <w:rtl/>
        </w:rPr>
        <w:t>מכשיר הלקוח</w:t>
      </w:r>
      <w:r w:rsidRPr="00066BC2">
        <w:rPr>
          <w:rFonts w:asciiTheme="minorBidi" w:hAnsiTheme="minorBidi" w:cstheme="minorBidi"/>
          <w:rtl/>
        </w:rPr>
        <w:t xml:space="preserve"> אותות מהם ה</w:t>
      </w:r>
      <w:r w:rsidR="00B45056" w:rsidRPr="00066BC2">
        <w:rPr>
          <w:rFonts w:asciiTheme="minorBidi" w:hAnsiTheme="minorBidi" w:cstheme="minorBidi"/>
          <w:rtl/>
        </w:rPr>
        <w:t>וא</w:t>
      </w:r>
      <w:r w:rsidRPr="00066BC2">
        <w:rPr>
          <w:rFonts w:asciiTheme="minorBidi" w:hAnsiTheme="minorBidi" w:cstheme="minorBidi"/>
          <w:rtl/>
        </w:rPr>
        <w:t xml:space="preserve"> יכול להסיק את מיקומו בבבנין. </w:t>
      </w:r>
      <w:r w:rsidR="00B45056" w:rsidRPr="00066BC2">
        <w:rPr>
          <w:rFonts w:asciiTheme="minorBidi" w:hAnsiTheme="minorBidi" w:cstheme="minorBidi"/>
          <w:rtl/>
        </w:rPr>
        <w:t>על מנת לעשות זאת על הלקוח לבצע חישוביים מתמטים רבים אשר בין היתר לוקחים זמן ומשאבים מהלקוח. בפרויקט זה אנו באים להקל על בעיה זו באמצעות בניית מסד נתונים (</w:t>
      </w:r>
      <w:del w:id="3" w:author="Bar-shalom, Ofer" w:date="2016-12-31T19:57:00Z">
        <w:r w:rsidR="00880972" w:rsidRPr="00066BC2" w:rsidDel="007D20FC">
          <w:rPr>
            <w:rFonts w:asciiTheme="minorBidi" w:hAnsiTheme="minorBidi" w:cstheme="minorBidi"/>
          </w:rPr>
          <w:delText>DATA</w:delText>
        </w:r>
        <w:r w:rsidR="00880972" w:rsidDel="007D20FC">
          <w:rPr>
            <w:rFonts w:asciiTheme="minorBidi" w:hAnsiTheme="minorBidi" w:cstheme="minorBidi"/>
          </w:rPr>
          <w:delText xml:space="preserve"> BASE</w:delText>
        </w:r>
      </w:del>
      <w:ins w:id="4" w:author="Bar-shalom, Ofer" w:date="2016-12-31T19:57:00Z">
        <w:r w:rsidR="007D20FC">
          <w:rPr>
            <w:rFonts w:asciiTheme="minorBidi" w:hAnsiTheme="minorBidi" w:cstheme="minorBidi"/>
          </w:rPr>
          <w:t>database</w:t>
        </w:r>
      </w:ins>
      <w:r w:rsidR="00B45056" w:rsidRPr="00066BC2">
        <w:rPr>
          <w:rFonts w:asciiTheme="minorBidi" w:hAnsiTheme="minorBidi" w:cstheme="minorBidi"/>
          <w:rtl/>
        </w:rPr>
        <w:t>) ממדידות מוקדמות</w:t>
      </w:r>
      <w:r w:rsidR="00D33AEA" w:rsidRPr="00066BC2">
        <w:rPr>
          <w:rFonts w:asciiTheme="minorBidi" w:hAnsiTheme="minorBidi" w:cstheme="minorBidi"/>
          <w:rtl/>
        </w:rPr>
        <w:t xml:space="preserve"> אשר יעשו </w:t>
      </w:r>
      <w:r w:rsidR="00716145" w:rsidRPr="00066BC2">
        <w:rPr>
          <w:rFonts w:asciiTheme="minorBidi" w:hAnsiTheme="minorBidi" w:cstheme="minorBidi" w:hint="cs"/>
          <w:rtl/>
        </w:rPr>
        <w:t>בבניי</w:t>
      </w:r>
      <w:r w:rsidR="00716145" w:rsidRPr="00066BC2">
        <w:rPr>
          <w:rFonts w:asciiTheme="minorBidi" w:hAnsiTheme="minorBidi" w:cstheme="minorBidi" w:hint="eastAsia"/>
          <w:rtl/>
        </w:rPr>
        <w:t>ן</w:t>
      </w:r>
      <w:r w:rsidR="00D33AEA" w:rsidRPr="00066BC2">
        <w:rPr>
          <w:rFonts w:asciiTheme="minorBidi" w:hAnsiTheme="minorBidi" w:cstheme="minorBidi"/>
          <w:rtl/>
        </w:rPr>
        <w:t xml:space="preserve"> כיתות בפקולטה להנדסה</w:t>
      </w:r>
      <w:r w:rsidR="008B059C" w:rsidRPr="00066BC2">
        <w:rPr>
          <w:rFonts w:asciiTheme="minorBidi" w:hAnsiTheme="minorBidi" w:cstheme="minorBidi"/>
          <w:rtl/>
        </w:rPr>
        <w:t>. המסד יכיל טביעות אצבע (</w:t>
      </w:r>
      <w:r w:rsidR="008B059C" w:rsidRPr="00066BC2">
        <w:rPr>
          <w:rFonts w:asciiTheme="minorBidi" w:hAnsiTheme="minorBidi" w:cstheme="minorBidi"/>
        </w:rPr>
        <w:t>fingerprints</w:t>
      </w:r>
      <w:r w:rsidR="008B059C" w:rsidRPr="00066BC2">
        <w:rPr>
          <w:rFonts w:asciiTheme="minorBidi" w:hAnsiTheme="minorBidi" w:cstheme="minorBidi"/>
          <w:rtl/>
        </w:rPr>
        <w:t>)</w:t>
      </w:r>
      <w:r w:rsidR="00066BC2" w:rsidRPr="00066BC2">
        <w:rPr>
          <w:rFonts w:asciiTheme="minorBidi" w:hAnsiTheme="minorBidi" w:cstheme="minorBidi"/>
        </w:rPr>
        <w:t xml:space="preserve"> </w:t>
      </w:r>
      <w:r w:rsidR="00066BC2" w:rsidRPr="00066BC2">
        <w:rPr>
          <w:rFonts w:asciiTheme="minorBidi" w:hAnsiTheme="minorBidi" w:cstheme="minorBidi"/>
          <w:rtl/>
        </w:rPr>
        <w:t xml:space="preserve">של כל מדידה שביצענו ברחבי הבנין. על ידי פיתוח אלגוריתם מתאים לשערוך המיקום מהמסד </w:t>
      </w:r>
      <w:r w:rsidR="00066BC2">
        <w:rPr>
          <w:rFonts w:asciiTheme="minorBidi" w:hAnsiTheme="minorBidi" w:cstheme="minorBidi" w:hint="cs"/>
          <w:rtl/>
        </w:rPr>
        <w:t>הלקוח יוכל לנווט בתוך המבנה על סמך הנתונים ממסד הנתונים.</w:t>
      </w:r>
    </w:p>
    <w:p w:rsidR="004727FF" w:rsidRDefault="00A05B19" w:rsidP="00D171A8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 מנת להציג את המיקום באופן יותר ברור אנו נפתח אפליקציה אשר תתבסס על האלגוריתם ותציג את המיקום על מפה ויזואלית בזמן אמת.</w:t>
      </w:r>
      <w:r w:rsidR="00D171A8" w:rsidRPr="00066BC2">
        <w:rPr>
          <w:rFonts w:asciiTheme="minorBidi" w:hAnsiTheme="minorBidi" w:cstheme="minorBidi"/>
        </w:rPr>
        <w:t xml:space="preserve"> </w:t>
      </w: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איור של קומת מבנה:</w:t>
      </w: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5640AAA8" wp14:editId="09DFC547">
            <wp:extent cx="4806043" cy="3570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043" cy="35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</w:p>
    <w:p w:rsidR="00D171A8" w:rsidRDefault="00716145" w:rsidP="00D171A8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ודיאגרמת בלוקים של מערכת הפרויק</w:t>
      </w:r>
      <w:r w:rsidR="00D171A8">
        <w:rPr>
          <w:rFonts w:asciiTheme="minorBidi" w:hAnsiTheme="minorBidi" w:cstheme="minorBidi" w:hint="cs"/>
          <w:rtl/>
        </w:rPr>
        <w:t>ט:</w:t>
      </w:r>
    </w:p>
    <w:p w:rsidR="00D171A8" w:rsidRDefault="00D171A8" w:rsidP="00D171A8">
      <w:pPr>
        <w:bidi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189CF918" wp14:editId="590CCE28">
            <wp:extent cx="5274310" cy="26296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A8" w:rsidRDefault="00D171A8" w:rsidP="00D171A8">
      <w:pPr>
        <w:bidi/>
        <w:rPr>
          <w:rFonts w:asciiTheme="minorBidi" w:hAnsiTheme="minorBidi" w:cstheme="minorBidi"/>
          <w:rtl/>
        </w:rPr>
      </w:pPr>
      <w:r w:rsidRPr="00D171A8">
        <w:rPr>
          <w:rFonts w:asciiTheme="minorBidi" w:hAnsiTheme="minorBidi" w:cstheme="minorBidi" w:hint="cs"/>
          <w:rtl/>
        </w:rPr>
        <w:t>בדיאגרמת הבלוקים ניתן לראות את פעולת המערכת המתכוננת: מקליטת הנתונים</w:t>
      </w:r>
      <w:r w:rsidRPr="00D171A8">
        <w:rPr>
          <w:rFonts w:asciiTheme="minorBidi" w:hAnsiTheme="minorBidi" w:cstheme="minorBidi"/>
        </w:rPr>
        <w:t xml:space="preserve"> </w:t>
      </w:r>
      <w:r w:rsidRPr="00D171A8">
        <w:rPr>
          <w:rFonts w:asciiTheme="minorBidi" w:hAnsiTheme="minorBidi" w:cstheme="minorBidi" w:hint="cs"/>
          <w:rtl/>
        </w:rPr>
        <w:t>דרך שערוך המי</w:t>
      </w:r>
      <w:r>
        <w:rPr>
          <w:rFonts w:asciiTheme="minorBidi" w:hAnsiTheme="minorBidi" w:cstheme="minorBidi" w:hint="cs"/>
          <w:rtl/>
        </w:rPr>
        <w:t>ק</w:t>
      </w:r>
      <w:r w:rsidRPr="00D171A8">
        <w:rPr>
          <w:rFonts w:asciiTheme="minorBidi" w:hAnsiTheme="minorBidi" w:cstheme="minorBidi" w:hint="cs"/>
          <w:rtl/>
        </w:rPr>
        <w:t>ום ממסד הנתונים אשר נמדד ונבנה מראש, ועד להצגת המיקום בצורה ויזואלית. זה מתקיים כל זמן שאנחנו בתהליך של ניווט במבנה.</w:t>
      </w:r>
    </w:p>
    <w:p w:rsidR="00D171A8" w:rsidRPr="00066BC2" w:rsidRDefault="00D171A8" w:rsidP="00D171A8">
      <w:pPr>
        <w:bidi/>
        <w:rPr>
          <w:rFonts w:asciiTheme="minorBidi" w:hAnsiTheme="minorBidi" w:cstheme="minorBidi"/>
        </w:rPr>
      </w:pPr>
    </w:p>
    <w:p w:rsidR="001107F4" w:rsidRPr="00066BC2" w:rsidRDefault="001107F4" w:rsidP="002F6D7D">
      <w:pPr>
        <w:pStyle w:val="Heading1"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תכולת עבודה</w:t>
      </w:r>
    </w:p>
    <w:p w:rsidR="00200E6D" w:rsidRPr="00066BC2" w:rsidRDefault="00200E6D" w:rsidP="00066BC2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במסגרת הפרויקט</w:t>
      </w:r>
      <w:r w:rsidR="00ED0F2C" w:rsidRPr="00066BC2">
        <w:rPr>
          <w:rFonts w:asciiTheme="minorBidi" w:hAnsiTheme="minorBidi" w:cstheme="minorBidi"/>
          <w:rtl/>
        </w:rPr>
        <w:t xml:space="preserve"> נבצע מחקר, מדידות בניית מסד נתונים, פיתוח אלגוריתם ופיתוח אפליקציה.</w:t>
      </w:r>
    </w:p>
    <w:p w:rsidR="00ED0F2C" w:rsidRPr="00066BC2" w:rsidRDefault="00ED0F2C" w:rsidP="00066BC2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נתחיל ממחקר כולל על התחום של ניווט תוך-מבני הכולל קריאת מאמרים מהאינטרנט ומאינטל, חקירה של אלגוריתמים דומים ולמידה של המערכת וכלי המדידה העומדים לרשותנו.</w:t>
      </w:r>
    </w:p>
    <w:p w:rsidR="00ED0F2C" w:rsidRPr="00066BC2" w:rsidRDefault="00ED0F2C" w:rsidP="007D20FC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לאחר מכן נעבור למדידות הנתונים</w:t>
      </w:r>
      <w:r w:rsidR="005950C6" w:rsidRPr="00066BC2">
        <w:rPr>
          <w:rFonts w:asciiTheme="minorBidi" w:hAnsiTheme="minorBidi" w:cstheme="minorBidi"/>
          <w:rtl/>
        </w:rPr>
        <w:t xml:space="preserve"> ברחבי בנין כיתות בפקולטה</w:t>
      </w:r>
      <w:r w:rsidRPr="00066BC2">
        <w:rPr>
          <w:rFonts w:asciiTheme="minorBidi" w:hAnsiTheme="minorBidi" w:cstheme="minorBidi"/>
          <w:rtl/>
        </w:rPr>
        <w:t xml:space="preserve"> ובניית ה</w:t>
      </w:r>
      <w:del w:id="5" w:author="Bar-shalom, Ofer" w:date="2016-12-31T19:55:00Z">
        <w:r w:rsidRPr="00066BC2" w:rsidDel="007D20FC">
          <w:rPr>
            <w:rFonts w:asciiTheme="minorBidi" w:hAnsiTheme="minorBidi" w:cstheme="minorBidi"/>
          </w:rPr>
          <w:delText>DATA BASE</w:delText>
        </w:r>
      </w:del>
      <w:ins w:id="6" w:author="Bar-shalom, Ofer" w:date="2016-12-31T19:55:00Z">
        <w:r w:rsidR="007D20FC">
          <w:rPr>
            <w:rFonts w:asciiTheme="minorBidi" w:hAnsiTheme="minorBidi" w:cstheme="minorBidi"/>
          </w:rPr>
          <w:t xml:space="preserve">database </w:t>
        </w:r>
      </w:ins>
      <w:r w:rsidR="004E6115" w:rsidRPr="00066BC2">
        <w:rPr>
          <w:rFonts w:asciiTheme="minorBidi" w:hAnsiTheme="minorBidi" w:cstheme="minorBidi"/>
          <w:rtl/>
        </w:rPr>
        <w:t xml:space="preserve"> של ה </w:t>
      </w:r>
      <w:r w:rsidR="004E6115" w:rsidRPr="00066BC2">
        <w:rPr>
          <w:rFonts w:asciiTheme="minorBidi" w:hAnsiTheme="minorBidi" w:cstheme="minorBidi"/>
        </w:rPr>
        <w:t>fingerprints</w:t>
      </w:r>
      <w:r w:rsidR="004E6115" w:rsidRPr="00066BC2">
        <w:rPr>
          <w:rFonts w:asciiTheme="minorBidi" w:hAnsiTheme="minorBidi" w:cstheme="minorBidi"/>
          <w:rtl/>
        </w:rPr>
        <w:t>.</w:t>
      </w:r>
    </w:p>
    <w:p w:rsidR="005950C6" w:rsidRPr="00066BC2" w:rsidRDefault="004E6115" w:rsidP="007D20FC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לאחר שיש בידינו נתונים אלה</w:t>
      </w:r>
      <w:r w:rsidR="00FB1C02" w:rsidRPr="00066BC2">
        <w:rPr>
          <w:rFonts w:asciiTheme="minorBidi" w:hAnsiTheme="minorBidi" w:cstheme="minorBidi"/>
          <w:rtl/>
        </w:rPr>
        <w:t xml:space="preserve"> נעבור לבניית האלגוריתם אשר מקבל בזמן אמת נתונים מהריספונדרים ומ</w:t>
      </w:r>
      <w:r w:rsidR="00635494" w:rsidRPr="00066BC2">
        <w:rPr>
          <w:rFonts w:asciiTheme="minorBidi" w:hAnsiTheme="minorBidi" w:cstheme="minorBidi"/>
          <w:rtl/>
        </w:rPr>
        <w:t xml:space="preserve">שערך </w:t>
      </w:r>
      <w:r w:rsidR="00FB1C02" w:rsidRPr="00066BC2">
        <w:rPr>
          <w:rFonts w:asciiTheme="minorBidi" w:hAnsiTheme="minorBidi" w:cstheme="minorBidi"/>
          <w:rtl/>
        </w:rPr>
        <w:t>מה</w:t>
      </w:r>
      <w:r w:rsidR="00635494" w:rsidRPr="00066BC2">
        <w:rPr>
          <w:rFonts w:asciiTheme="minorBidi" w:hAnsiTheme="minorBidi" w:cstheme="minorBidi"/>
          <w:rtl/>
        </w:rPr>
        <w:t>-</w:t>
      </w:r>
      <w:r w:rsidR="00FB1C02" w:rsidRPr="00066BC2">
        <w:rPr>
          <w:rFonts w:asciiTheme="minorBidi" w:hAnsiTheme="minorBidi" w:cstheme="minorBidi"/>
          <w:rtl/>
        </w:rPr>
        <w:t xml:space="preserve"> </w:t>
      </w:r>
      <w:del w:id="7" w:author="Bar-shalom, Ofer" w:date="2016-12-31T19:57:00Z">
        <w:r w:rsidR="00FB1C02" w:rsidRPr="00066BC2" w:rsidDel="007D20FC">
          <w:rPr>
            <w:rFonts w:asciiTheme="minorBidi" w:hAnsiTheme="minorBidi" w:cstheme="minorBidi"/>
          </w:rPr>
          <w:delText>BASE</w:delText>
        </w:r>
        <w:r w:rsidR="00FB1C02" w:rsidRPr="00066BC2" w:rsidDel="007D20FC">
          <w:rPr>
            <w:rFonts w:asciiTheme="minorBidi" w:hAnsiTheme="minorBidi" w:cstheme="minorBidi"/>
            <w:rtl/>
          </w:rPr>
          <w:delText xml:space="preserve"> </w:delText>
        </w:r>
        <w:r w:rsidR="00FB1C02" w:rsidRPr="00066BC2" w:rsidDel="007D20FC">
          <w:rPr>
            <w:rFonts w:asciiTheme="minorBidi" w:hAnsiTheme="minorBidi" w:cstheme="minorBidi"/>
          </w:rPr>
          <w:delText>DATA</w:delText>
        </w:r>
      </w:del>
      <w:ins w:id="8" w:author="Bar-shalom, Ofer" w:date="2016-12-31T19:57:00Z">
        <w:r w:rsidR="007D20FC">
          <w:rPr>
            <w:rFonts w:asciiTheme="minorBidi" w:hAnsiTheme="minorBidi" w:cstheme="minorBidi"/>
          </w:rPr>
          <w:t>database</w:t>
        </w:r>
      </w:ins>
      <w:r w:rsidR="00FB1C02" w:rsidRPr="00066BC2">
        <w:rPr>
          <w:rFonts w:asciiTheme="minorBidi" w:hAnsiTheme="minorBidi" w:cstheme="minorBidi"/>
          <w:rtl/>
        </w:rPr>
        <w:t xml:space="preserve"> </w:t>
      </w:r>
      <w:r w:rsidR="00635494" w:rsidRPr="00066BC2">
        <w:rPr>
          <w:rFonts w:asciiTheme="minorBidi" w:hAnsiTheme="minorBidi" w:cstheme="minorBidi"/>
          <w:rtl/>
        </w:rPr>
        <w:t xml:space="preserve"> את המיקום של המשתמש.</w:t>
      </w:r>
    </w:p>
    <w:p w:rsidR="00635494" w:rsidRPr="00066BC2" w:rsidRDefault="00635494" w:rsidP="00066BC2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לבסוף, נבנה אפליקציה אשר תציג את המיקום על גבי מפה ויזואלית לפי התוצאות שהיא מקבלת מהאלגוריתם שבנינו.</w:t>
      </w:r>
    </w:p>
    <w:p w:rsidR="00FB388C" w:rsidRPr="00066BC2" w:rsidRDefault="00D3487F" w:rsidP="002F6D7D">
      <w:pPr>
        <w:pStyle w:val="Heading1"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>מוטיבציה</w:t>
      </w:r>
    </w:p>
    <w:p w:rsidR="00983805" w:rsidRPr="00066BC2" w:rsidRDefault="00983805" w:rsidP="00A50E92">
      <w:p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 xml:space="preserve">פריסה בקנה מידה גדולה של ניווט תוך-מבני היא הרבה יותר קשה בגלל שני אתגרים טכניים. ראשית, </w:t>
      </w:r>
      <w:r w:rsidRPr="00066BC2">
        <w:rPr>
          <w:rFonts w:asciiTheme="minorBidi" w:hAnsiTheme="minorBidi" w:cstheme="minorBidi"/>
        </w:rPr>
        <w:t>GPS</w:t>
      </w:r>
      <w:r w:rsidRPr="00066BC2">
        <w:rPr>
          <w:rFonts w:asciiTheme="minorBidi" w:hAnsiTheme="minorBidi" w:cstheme="minorBidi"/>
          <w:rtl/>
        </w:rPr>
        <w:t xml:space="preserve"> לא ניתן </w:t>
      </w:r>
      <w:r w:rsidR="009F064F" w:rsidRPr="00066BC2">
        <w:rPr>
          <w:rFonts w:asciiTheme="minorBidi" w:hAnsiTheme="minorBidi" w:cstheme="minorBidi"/>
          <w:rtl/>
        </w:rPr>
        <w:t xml:space="preserve">לפריסה לצורך </w:t>
      </w:r>
      <w:r w:rsidRPr="00066BC2">
        <w:rPr>
          <w:rFonts w:asciiTheme="minorBidi" w:hAnsiTheme="minorBidi" w:cstheme="minorBidi"/>
          <w:rtl/>
        </w:rPr>
        <w:t xml:space="preserve">שימוש תוך-מבני </w:t>
      </w:r>
      <w:r w:rsidR="00A50E92" w:rsidRPr="00066BC2">
        <w:rPr>
          <w:rFonts w:asciiTheme="minorBidi" w:hAnsiTheme="minorBidi" w:cstheme="minorBidi"/>
          <w:rtl/>
        </w:rPr>
        <w:t>מכיוון</w:t>
      </w:r>
      <w:r w:rsidRPr="00066BC2">
        <w:rPr>
          <w:rFonts w:asciiTheme="minorBidi" w:hAnsiTheme="minorBidi" w:cstheme="minorBidi"/>
          <w:rtl/>
        </w:rPr>
        <w:t xml:space="preserve"> </w:t>
      </w:r>
      <w:r w:rsidR="00803DE0" w:rsidRPr="00066BC2">
        <w:rPr>
          <w:rFonts w:asciiTheme="minorBidi" w:hAnsiTheme="minorBidi" w:cstheme="minorBidi"/>
          <w:rtl/>
        </w:rPr>
        <w:t>ש</w:t>
      </w:r>
      <w:r w:rsidRPr="00066BC2">
        <w:rPr>
          <w:rFonts w:asciiTheme="minorBidi" w:hAnsiTheme="minorBidi" w:cstheme="minorBidi"/>
          <w:rtl/>
        </w:rPr>
        <w:t xml:space="preserve">אותות </w:t>
      </w:r>
      <w:r w:rsidRPr="00066BC2">
        <w:rPr>
          <w:rFonts w:asciiTheme="minorBidi" w:hAnsiTheme="minorBidi" w:cstheme="minorBidi"/>
        </w:rPr>
        <w:t>GPS</w:t>
      </w:r>
      <w:r w:rsidRPr="00066BC2">
        <w:rPr>
          <w:rFonts w:asciiTheme="minorBidi" w:hAnsiTheme="minorBidi" w:cstheme="minorBidi"/>
          <w:rtl/>
        </w:rPr>
        <w:t xml:space="preserve"> לא יכול</w:t>
      </w:r>
      <w:r w:rsidR="00202A53" w:rsidRPr="00066BC2">
        <w:rPr>
          <w:rFonts w:asciiTheme="minorBidi" w:hAnsiTheme="minorBidi" w:cstheme="minorBidi"/>
          <w:rtl/>
        </w:rPr>
        <w:t>ים</w:t>
      </w:r>
      <w:r w:rsidRPr="00066BC2">
        <w:rPr>
          <w:rFonts w:asciiTheme="minorBidi" w:hAnsiTheme="minorBidi" w:cstheme="minorBidi"/>
          <w:rtl/>
        </w:rPr>
        <w:t xml:space="preserve"> להגיע למקלטי</w:t>
      </w:r>
      <w:r w:rsidR="00E94BAF" w:rsidRPr="00066BC2">
        <w:rPr>
          <w:rFonts w:asciiTheme="minorBidi" w:hAnsiTheme="minorBidi" w:cstheme="minorBidi"/>
          <w:rtl/>
        </w:rPr>
        <w:t>ם</w:t>
      </w:r>
      <w:r w:rsidRPr="00066BC2">
        <w:rPr>
          <w:rFonts w:asciiTheme="minorBidi" w:hAnsiTheme="minorBidi" w:cstheme="minorBidi"/>
          <w:rtl/>
        </w:rPr>
        <w:t xml:space="preserve"> </w:t>
      </w:r>
      <w:r w:rsidR="00E94BAF" w:rsidRPr="00066BC2">
        <w:rPr>
          <w:rFonts w:asciiTheme="minorBidi" w:hAnsiTheme="minorBidi" w:cstheme="minorBidi"/>
          <w:rtl/>
        </w:rPr>
        <w:t>בתוך המבנה</w:t>
      </w:r>
      <w:r w:rsidRPr="00066BC2">
        <w:rPr>
          <w:rFonts w:asciiTheme="minorBidi" w:hAnsiTheme="minorBidi" w:cstheme="minorBidi"/>
          <w:rtl/>
        </w:rPr>
        <w:t xml:space="preserve">. שנית וחשוב יותר, בהתאם לסביבות </w:t>
      </w:r>
      <w:r w:rsidR="00E94BAF" w:rsidRPr="00066BC2">
        <w:rPr>
          <w:rFonts w:asciiTheme="minorBidi" w:hAnsiTheme="minorBidi" w:cstheme="minorBidi"/>
          <w:rtl/>
        </w:rPr>
        <w:t>תוך-מבני</w:t>
      </w:r>
      <w:r w:rsidRPr="00066BC2">
        <w:rPr>
          <w:rFonts w:asciiTheme="minorBidi" w:hAnsiTheme="minorBidi" w:cstheme="minorBidi"/>
          <w:rtl/>
        </w:rPr>
        <w:t xml:space="preserve"> </w:t>
      </w:r>
      <w:r w:rsidRPr="00066BC2">
        <w:rPr>
          <w:rFonts w:asciiTheme="minorBidi" w:hAnsiTheme="minorBidi" w:cstheme="minorBidi"/>
          <w:rtl/>
        </w:rPr>
        <w:lastRenderedPageBreak/>
        <w:t xml:space="preserve">מסובכות כגון גיאומטריות בניין, תנועת אנשים, </w:t>
      </w:r>
      <w:r w:rsidR="00341D95" w:rsidRPr="00066BC2">
        <w:rPr>
          <w:rFonts w:asciiTheme="minorBidi" w:hAnsiTheme="minorBidi" w:cstheme="minorBidi"/>
          <w:rtl/>
        </w:rPr>
        <w:t>ו</w:t>
      </w:r>
      <w:r w:rsidRPr="00066BC2">
        <w:rPr>
          <w:rFonts w:asciiTheme="minorBidi" w:hAnsiTheme="minorBidi" w:cstheme="minorBidi"/>
          <w:rtl/>
        </w:rPr>
        <w:t>ההשפעות האקראיות של התפשטות אותות, גישות המבוסס</w:t>
      </w:r>
      <w:r w:rsidR="00BB1516" w:rsidRPr="00066BC2">
        <w:rPr>
          <w:rFonts w:asciiTheme="minorBidi" w:hAnsiTheme="minorBidi" w:cstheme="minorBidi"/>
          <w:rtl/>
        </w:rPr>
        <w:t>ו</w:t>
      </w:r>
      <w:r w:rsidRPr="00066BC2">
        <w:rPr>
          <w:rFonts w:asciiTheme="minorBidi" w:hAnsiTheme="minorBidi" w:cstheme="minorBidi"/>
          <w:rtl/>
        </w:rPr>
        <w:t>ת על טריאנגולציה הן הרבה פחות יעיל</w:t>
      </w:r>
      <w:r w:rsidR="00E94BAF" w:rsidRPr="00066BC2">
        <w:rPr>
          <w:rFonts w:asciiTheme="minorBidi" w:hAnsiTheme="minorBidi" w:cstheme="minorBidi"/>
          <w:rtl/>
        </w:rPr>
        <w:t>ות</w:t>
      </w:r>
      <w:r w:rsidRPr="00066BC2">
        <w:rPr>
          <w:rFonts w:asciiTheme="minorBidi" w:hAnsiTheme="minorBidi" w:cstheme="minorBidi"/>
          <w:rtl/>
        </w:rPr>
        <w:t xml:space="preserve">. בנוסף, הפרעות ורעש </w:t>
      </w:r>
      <w:r w:rsidR="00DB0200" w:rsidRPr="00066BC2">
        <w:rPr>
          <w:rFonts w:asciiTheme="minorBidi" w:hAnsiTheme="minorBidi" w:cstheme="minorBidi"/>
          <w:rtl/>
        </w:rPr>
        <w:t>ממכשירים</w:t>
      </w:r>
      <w:r w:rsidRPr="00066BC2">
        <w:rPr>
          <w:rFonts w:asciiTheme="minorBidi" w:hAnsiTheme="minorBidi" w:cstheme="minorBidi"/>
          <w:rtl/>
        </w:rPr>
        <w:t xml:space="preserve"> אחרים גם יכולים </w:t>
      </w:r>
      <w:r w:rsidR="00DB0200" w:rsidRPr="00066BC2">
        <w:rPr>
          <w:rFonts w:asciiTheme="minorBidi" w:hAnsiTheme="minorBidi" w:cstheme="minorBidi"/>
          <w:rtl/>
        </w:rPr>
        <w:t>לפגוע</w:t>
      </w:r>
      <w:r w:rsidRPr="00066BC2">
        <w:rPr>
          <w:rFonts w:asciiTheme="minorBidi" w:hAnsiTheme="minorBidi" w:cstheme="minorBidi"/>
          <w:rtl/>
        </w:rPr>
        <w:t xml:space="preserve"> </w:t>
      </w:r>
      <w:r w:rsidR="00DB0200" w:rsidRPr="00066BC2">
        <w:rPr>
          <w:rFonts w:asciiTheme="minorBidi" w:hAnsiTheme="minorBidi" w:cstheme="minorBidi"/>
          <w:rtl/>
        </w:rPr>
        <w:t>ב</w:t>
      </w:r>
      <w:r w:rsidRPr="00066BC2">
        <w:rPr>
          <w:rFonts w:asciiTheme="minorBidi" w:hAnsiTheme="minorBidi" w:cstheme="minorBidi"/>
          <w:rtl/>
        </w:rPr>
        <w:t xml:space="preserve">דיוק של </w:t>
      </w:r>
      <w:r w:rsidR="00A54D55" w:rsidRPr="00066BC2">
        <w:rPr>
          <w:rFonts w:asciiTheme="minorBidi" w:hAnsiTheme="minorBidi" w:cstheme="minorBidi"/>
          <w:rtl/>
        </w:rPr>
        <w:t>ה</w:t>
      </w:r>
      <w:r w:rsidRPr="00066BC2">
        <w:rPr>
          <w:rFonts w:asciiTheme="minorBidi" w:hAnsiTheme="minorBidi" w:cstheme="minorBidi"/>
          <w:rtl/>
        </w:rPr>
        <w:t>מיקום</w:t>
      </w:r>
      <w:r w:rsidR="00A54D55" w:rsidRPr="00066BC2">
        <w:rPr>
          <w:rFonts w:asciiTheme="minorBidi" w:hAnsiTheme="minorBidi" w:cstheme="minorBidi"/>
          <w:rtl/>
        </w:rPr>
        <w:t>.</w:t>
      </w:r>
    </w:p>
    <w:p w:rsidR="00983805" w:rsidRPr="00066BC2" w:rsidRDefault="00CE46AC" w:rsidP="00DA51A8">
      <w:p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ניווט</w:t>
      </w:r>
      <w:r w:rsidR="00983805" w:rsidRPr="00066BC2">
        <w:rPr>
          <w:rFonts w:asciiTheme="minorBidi" w:hAnsiTheme="minorBidi" w:cstheme="minorBidi"/>
          <w:rtl/>
        </w:rPr>
        <w:t xml:space="preserve"> </w:t>
      </w:r>
      <w:r w:rsidR="00FE143B" w:rsidRPr="00066BC2">
        <w:rPr>
          <w:rFonts w:asciiTheme="minorBidi" w:hAnsiTheme="minorBidi" w:cstheme="minorBidi"/>
          <w:rtl/>
        </w:rPr>
        <w:t>תוך-מבני</w:t>
      </w:r>
      <w:r w:rsidR="0069630C" w:rsidRPr="00066BC2">
        <w:rPr>
          <w:rFonts w:asciiTheme="minorBidi" w:hAnsiTheme="minorBidi" w:cstheme="minorBidi"/>
          <w:rtl/>
        </w:rPr>
        <w:t xml:space="preserve"> מדויק</w:t>
      </w:r>
      <w:r w:rsidR="00D06F32" w:rsidRPr="00066BC2">
        <w:rPr>
          <w:rFonts w:asciiTheme="minorBidi" w:hAnsiTheme="minorBidi" w:cstheme="minorBidi"/>
          <w:rtl/>
        </w:rPr>
        <w:t xml:space="preserve"> הופ</w:t>
      </w:r>
      <w:r w:rsidR="00DA51A8" w:rsidRPr="00066BC2">
        <w:rPr>
          <w:rFonts w:asciiTheme="minorBidi" w:hAnsiTheme="minorBidi" w:cstheme="minorBidi"/>
          <w:rtl/>
        </w:rPr>
        <w:t>ך</w:t>
      </w:r>
      <w:r w:rsidR="002F3B74" w:rsidRPr="00066BC2">
        <w:rPr>
          <w:rFonts w:asciiTheme="minorBidi" w:hAnsiTheme="minorBidi" w:cstheme="minorBidi"/>
          <w:rtl/>
        </w:rPr>
        <w:t xml:space="preserve"> </w:t>
      </w:r>
      <w:r w:rsidR="00DA51A8" w:rsidRPr="00066BC2">
        <w:rPr>
          <w:rFonts w:asciiTheme="minorBidi" w:hAnsiTheme="minorBidi" w:cstheme="minorBidi"/>
          <w:rtl/>
        </w:rPr>
        <w:t>חשוב</w:t>
      </w:r>
      <w:r w:rsidR="00983805" w:rsidRPr="00066BC2">
        <w:rPr>
          <w:rFonts w:asciiTheme="minorBidi" w:hAnsiTheme="minorBidi" w:cstheme="minorBidi"/>
          <w:rtl/>
        </w:rPr>
        <w:t xml:space="preserve"> יותר עבור מכשירים מבוססים </w:t>
      </w:r>
      <w:r w:rsidR="00983805" w:rsidRPr="00066BC2">
        <w:rPr>
          <w:rFonts w:asciiTheme="minorBidi" w:hAnsiTheme="minorBidi" w:cstheme="minorBidi"/>
        </w:rPr>
        <w:t>Wi-Fi</w:t>
      </w:r>
      <w:r w:rsidR="00983805" w:rsidRPr="00066BC2">
        <w:rPr>
          <w:rFonts w:asciiTheme="minorBidi" w:hAnsiTheme="minorBidi" w:cstheme="minorBidi"/>
          <w:rtl/>
        </w:rPr>
        <w:t xml:space="preserve"> בשל השימוש המוגבר של מציאות רבודה, רשתות חברתיו</w:t>
      </w:r>
      <w:r w:rsidR="00202A53" w:rsidRPr="00066BC2">
        <w:rPr>
          <w:rFonts w:asciiTheme="minorBidi" w:hAnsiTheme="minorBidi" w:cstheme="minorBidi"/>
          <w:rtl/>
        </w:rPr>
        <w:t>ת, ניטור בריאות, מעקב אישי, בקרת</w:t>
      </w:r>
      <w:r w:rsidR="00983805" w:rsidRPr="00066BC2">
        <w:rPr>
          <w:rFonts w:asciiTheme="minorBidi" w:hAnsiTheme="minorBidi" w:cstheme="minorBidi"/>
          <w:rtl/>
        </w:rPr>
        <w:t xml:space="preserve"> מלאי ויישומי מיקום-מודע </w:t>
      </w:r>
      <w:r w:rsidR="0000595D" w:rsidRPr="00066BC2">
        <w:rPr>
          <w:rFonts w:asciiTheme="minorBidi" w:hAnsiTheme="minorBidi" w:cstheme="minorBidi"/>
          <w:rtl/>
        </w:rPr>
        <w:t>תוך-מבני</w:t>
      </w:r>
      <w:r w:rsidR="00983805" w:rsidRPr="00066BC2">
        <w:rPr>
          <w:rFonts w:asciiTheme="minorBidi" w:hAnsiTheme="minorBidi" w:cstheme="minorBidi"/>
          <w:rtl/>
        </w:rPr>
        <w:t xml:space="preserve"> אחרים.</w:t>
      </w:r>
    </w:p>
    <w:p w:rsidR="00202A53" w:rsidRPr="00066BC2" w:rsidRDefault="00983805" w:rsidP="00D9743C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 xml:space="preserve">הפופולריות והמחיר נמוך של כרטיסי ממשק רשת ה- </w:t>
      </w:r>
      <w:r w:rsidRPr="00066BC2">
        <w:rPr>
          <w:rFonts w:asciiTheme="minorBidi" w:hAnsiTheme="minorBidi" w:cstheme="minorBidi"/>
        </w:rPr>
        <w:t>Wi-Fi</w:t>
      </w:r>
      <w:r w:rsidRPr="00066BC2">
        <w:rPr>
          <w:rFonts w:asciiTheme="minorBidi" w:hAnsiTheme="minorBidi" w:cstheme="minorBidi"/>
          <w:rtl/>
        </w:rPr>
        <w:t xml:space="preserve"> הוא תמריץ אטרקטיבי להשתמש ב- </w:t>
      </w:r>
      <w:r w:rsidRPr="00066BC2">
        <w:rPr>
          <w:rFonts w:asciiTheme="minorBidi" w:hAnsiTheme="minorBidi" w:cstheme="minorBidi"/>
        </w:rPr>
        <w:t>Wi-Fi</w:t>
      </w:r>
      <w:r w:rsidRPr="00066BC2">
        <w:rPr>
          <w:rFonts w:asciiTheme="minorBidi" w:hAnsiTheme="minorBidi" w:cstheme="minorBidi"/>
          <w:rtl/>
        </w:rPr>
        <w:t xml:space="preserve"> כבסיס מ</w:t>
      </w:r>
      <w:r w:rsidR="008E5DBB" w:rsidRPr="00066BC2">
        <w:rPr>
          <w:rFonts w:asciiTheme="minorBidi" w:hAnsiTheme="minorBidi" w:cstheme="minorBidi"/>
          <w:rtl/>
        </w:rPr>
        <w:t xml:space="preserve">ערכת </w:t>
      </w:r>
      <w:r w:rsidR="00D00BAE" w:rsidRPr="00066BC2">
        <w:rPr>
          <w:rFonts w:asciiTheme="minorBidi" w:hAnsiTheme="minorBidi" w:cstheme="minorBidi"/>
          <w:rtl/>
        </w:rPr>
        <w:t>מיקום</w:t>
      </w:r>
      <w:r w:rsidR="008E5DBB" w:rsidRPr="00066BC2">
        <w:rPr>
          <w:rFonts w:asciiTheme="minorBidi" w:hAnsiTheme="minorBidi" w:cstheme="minorBidi"/>
          <w:rtl/>
        </w:rPr>
        <w:t>.</w:t>
      </w:r>
    </w:p>
    <w:p w:rsidR="00E73B52" w:rsidRPr="00066BC2" w:rsidRDefault="00480732" w:rsidP="00C35B2F">
      <w:p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 xml:space="preserve">הבעיה של </w:t>
      </w:r>
      <w:r w:rsidR="008D53EA" w:rsidRPr="00066BC2">
        <w:rPr>
          <w:rFonts w:asciiTheme="minorBidi" w:hAnsiTheme="minorBidi" w:cstheme="minorBidi"/>
          <w:rtl/>
        </w:rPr>
        <w:t>ניווט</w:t>
      </w:r>
      <w:r w:rsidRPr="00066BC2">
        <w:rPr>
          <w:rFonts w:asciiTheme="minorBidi" w:hAnsiTheme="minorBidi" w:cstheme="minorBidi"/>
          <w:rtl/>
        </w:rPr>
        <w:t xml:space="preserve"> תוך-מבני </w:t>
      </w:r>
      <w:r w:rsidR="00C35B2F" w:rsidRPr="00066BC2">
        <w:rPr>
          <w:rFonts w:asciiTheme="minorBidi" w:hAnsiTheme="minorBidi" w:cstheme="minorBidi"/>
          <w:rtl/>
        </w:rPr>
        <w:t>מבוסס</w:t>
      </w:r>
      <w:r w:rsidRPr="00066BC2">
        <w:rPr>
          <w:rFonts w:asciiTheme="minorBidi" w:hAnsiTheme="minorBidi" w:cstheme="minorBidi"/>
          <w:rtl/>
        </w:rPr>
        <w:t xml:space="preserve"> </w:t>
      </w:r>
      <w:r w:rsidRPr="00066BC2">
        <w:rPr>
          <w:rFonts w:asciiTheme="minorBidi" w:hAnsiTheme="minorBidi" w:cstheme="minorBidi"/>
        </w:rPr>
        <w:t>Wi-Fi</w:t>
      </w:r>
      <w:r w:rsidRPr="00066BC2">
        <w:rPr>
          <w:rFonts w:asciiTheme="minorBidi" w:hAnsiTheme="minorBidi" w:cstheme="minorBidi"/>
          <w:rtl/>
        </w:rPr>
        <w:t xml:space="preserve"> של מכשיר </w:t>
      </w:r>
      <w:r w:rsidR="00C35B2F" w:rsidRPr="00066BC2">
        <w:rPr>
          <w:rFonts w:asciiTheme="minorBidi" w:hAnsiTheme="minorBidi" w:cstheme="minorBidi"/>
          <w:rtl/>
        </w:rPr>
        <w:t>מורכבת</w:t>
      </w:r>
      <w:r w:rsidRPr="00066BC2">
        <w:rPr>
          <w:rFonts w:asciiTheme="minorBidi" w:hAnsiTheme="minorBidi" w:cstheme="minorBidi"/>
          <w:rtl/>
        </w:rPr>
        <w:t xml:space="preserve"> בקביעת המיקום של מכשיר הלקוח ביחס לריספונדרים. טכניקות רבות קיימות כדי להשיג את זה </w:t>
      </w:r>
      <w:r w:rsidR="00472F83" w:rsidRPr="00066BC2">
        <w:rPr>
          <w:rFonts w:asciiTheme="minorBidi" w:hAnsiTheme="minorBidi" w:cstheme="minorBidi"/>
          <w:rtl/>
        </w:rPr>
        <w:t>נסווג אותן</w:t>
      </w:r>
      <w:r w:rsidRPr="00066BC2">
        <w:rPr>
          <w:rFonts w:asciiTheme="minorBidi" w:hAnsiTheme="minorBidi" w:cstheme="minorBidi"/>
          <w:rtl/>
        </w:rPr>
        <w:t xml:space="preserve"> לארבעה סוגים עיקריים: </w:t>
      </w:r>
    </w:p>
    <w:p w:rsidR="00E73B52" w:rsidRPr="00066BC2" w:rsidRDefault="00BC7035" w:rsidP="00E73B52">
      <w:pPr>
        <w:pStyle w:val="ListParagraph"/>
        <w:numPr>
          <w:ilvl w:val="0"/>
          <w:numId w:val="15"/>
        </w:num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 xml:space="preserve">טכניקה למיקום מבוססת על </w:t>
      </w:r>
      <w:r w:rsidR="00480732" w:rsidRPr="00066BC2">
        <w:rPr>
          <w:rFonts w:asciiTheme="minorBidi" w:hAnsiTheme="minorBidi" w:cstheme="minorBidi"/>
          <w:rtl/>
        </w:rPr>
        <w:t>אינדיקציה עוצמת האות הנקלט (</w:t>
      </w:r>
      <w:r w:rsidR="00480732" w:rsidRPr="00066BC2">
        <w:rPr>
          <w:rFonts w:asciiTheme="minorBidi" w:hAnsiTheme="minorBidi" w:cstheme="minorBidi"/>
        </w:rPr>
        <w:t>RSSI</w:t>
      </w:r>
      <w:r w:rsidR="00E73B52" w:rsidRPr="00066BC2">
        <w:rPr>
          <w:rFonts w:asciiTheme="minorBidi" w:hAnsiTheme="minorBidi" w:cstheme="minorBidi"/>
          <w:rtl/>
        </w:rPr>
        <w:t>).</w:t>
      </w:r>
    </w:p>
    <w:p w:rsidR="00E73B52" w:rsidRPr="00066BC2" w:rsidRDefault="00BC7035" w:rsidP="00E73B52">
      <w:pPr>
        <w:pStyle w:val="ListParagraph"/>
        <w:numPr>
          <w:ilvl w:val="0"/>
          <w:numId w:val="15"/>
        </w:numPr>
        <w:bidi/>
        <w:rPr>
          <w:rFonts w:asciiTheme="minorBidi" w:hAnsiTheme="minorBidi" w:cstheme="minorBidi"/>
          <w:rtl/>
        </w:rPr>
      </w:pPr>
      <w:r w:rsidRPr="00066BC2">
        <w:rPr>
          <w:rFonts w:asciiTheme="minorBidi" w:hAnsiTheme="minorBidi" w:cstheme="minorBidi"/>
          <w:rtl/>
        </w:rPr>
        <w:t xml:space="preserve">טכניקה למיקום מבוססת על </w:t>
      </w:r>
      <w:r w:rsidR="00E73B52" w:rsidRPr="00066BC2">
        <w:rPr>
          <w:rFonts w:asciiTheme="minorBidi" w:hAnsiTheme="minorBidi" w:cstheme="minorBidi"/>
        </w:rPr>
        <w:t>Fingerprinting</w:t>
      </w:r>
      <w:r w:rsidR="00E73B52" w:rsidRPr="00066BC2">
        <w:rPr>
          <w:rFonts w:asciiTheme="minorBidi" w:hAnsiTheme="minorBidi" w:cstheme="minorBidi"/>
          <w:rtl/>
        </w:rPr>
        <w:t xml:space="preserve"> – נושא הפרויקט שלנו.</w:t>
      </w:r>
    </w:p>
    <w:p w:rsidR="00E73B52" w:rsidRPr="00066BC2" w:rsidDel="007D20FC" w:rsidRDefault="00BC7035" w:rsidP="00E73B52">
      <w:pPr>
        <w:pStyle w:val="ListParagraph"/>
        <w:numPr>
          <w:ilvl w:val="0"/>
          <w:numId w:val="15"/>
        </w:numPr>
        <w:bidi/>
        <w:rPr>
          <w:del w:id="9" w:author="Bar-shalom, Ofer" w:date="2016-12-31T19:55:00Z"/>
          <w:rFonts w:asciiTheme="minorBidi" w:hAnsiTheme="minorBidi" w:cstheme="minorBidi"/>
        </w:rPr>
      </w:pPr>
      <w:del w:id="10" w:author="Bar-shalom, Ofer" w:date="2016-12-31T19:55:00Z">
        <w:r w:rsidRPr="00066BC2" w:rsidDel="007D20FC">
          <w:rPr>
            <w:rFonts w:asciiTheme="minorBidi" w:hAnsiTheme="minorBidi" w:cstheme="minorBidi"/>
            <w:rtl/>
          </w:rPr>
          <w:delText xml:space="preserve">טכניקה למיקום מבוססת על </w:delText>
        </w:r>
        <w:r w:rsidR="00480732" w:rsidRPr="00066BC2" w:rsidDel="007D20FC">
          <w:rPr>
            <w:rFonts w:asciiTheme="minorBidi" w:hAnsiTheme="minorBidi" w:cstheme="minorBidi"/>
            <w:rtl/>
          </w:rPr>
          <w:delText>זווית ההגעה (</w:delText>
        </w:r>
        <w:r w:rsidR="00480732" w:rsidRPr="00066BC2" w:rsidDel="007D20FC">
          <w:rPr>
            <w:rFonts w:asciiTheme="minorBidi" w:hAnsiTheme="minorBidi" w:cstheme="minorBidi"/>
          </w:rPr>
          <w:delText>AOA</w:delText>
        </w:r>
        <w:r w:rsidR="00E73B52" w:rsidRPr="00066BC2" w:rsidDel="007D20FC">
          <w:rPr>
            <w:rFonts w:asciiTheme="minorBidi" w:hAnsiTheme="minorBidi" w:cstheme="minorBidi"/>
            <w:rtl/>
          </w:rPr>
          <w:delText>).</w:delText>
        </w:r>
      </w:del>
    </w:p>
    <w:p w:rsidR="00480732" w:rsidRDefault="00BC7035" w:rsidP="00E73B52">
      <w:pPr>
        <w:pStyle w:val="ListParagraph"/>
        <w:numPr>
          <w:ilvl w:val="0"/>
          <w:numId w:val="15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 xml:space="preserve">טכניקה למיקום מבוססת על </w:t>
      </w:r>
      <w:r w:rsidR="00480732" w:rsidRPr="00066BC2">
        <w:rPr>
          <w:rFonts w:asciiTheme="minorBidi" w:hAnsiTheme="minorBidi" w:cstheme="minorBidi"/>
          <w:rtl/>
        </w:rPr>
        <w:t>זמן המעוף (</w:t>
      </w:r>
      <w:r w:rsidR="00480732" w:rsidRPr="00066BC2">
        <w:rPr>
          <w:rFonts w:asciiTheme="minorBidi" w:hAnsiTheme="minorBidi" w:cstheme="minorBidi"/>
        </w:rPr>
        <w:t>TOF</w:t>
      </w:r>
      <w:r w:rsidR="002B79E2" w:rsidRPr="00066BC2">
        <w:rPr>
          <w:rFonts w:asciiTheme="minorBidi" w:hAnsiTheme="minorBidi" w:cstheme="minorBidi"/>
          <w:rtl/>
        </w:rPr>
        <w:t>).</w:t>
      </w:r>
    </w:p>
    <w:p w:rsidR="00A63EDF" w:rsidRDefault="00B96A65" w:rsidP="00A63EDF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עבור טכניקה מבוססת על </w:t>
      </w:r>
      <w:r w:rsidRPr="00066BC2">
        <w:rPr>
          <w:rFonts w:asciiTheme="minorBidi" w:hAnsiTheme="minorBidi" w:cstheme="minorBidi"/>
        </w:rPr>
        <w:t>Fingerprinting</w:t>
      </w:r>
      <w:r>
        <w:rPr>
          <w:rFonts w:asciiTheme="minorBidi" w:hAnsiTheme="minorBidi" w:cstheme="minorBidi" w:hint="cs"/>
          <w:rtl/>
        </w:rPr>
        <w:t xml:space="preserve"> נוכל לשערך את מיקום הלקוח על סמך מסד נתונים ובכך להימנ</w:t>
      </w:r>
      <w:r>
        <w:rPr>
          <w:rFonts w:asciiTheme="minorBidi" w:hAnsiTheme="minorBidi" w:cstheme="minorBidi" w:hint="eastAsia"/>
          <w:rtl/>
        </w:rPr>
        <w:t>ע</w:t>
      </w:r>
      <w:r>
        <w:rPr>
          <w:rFonts w:asciiTheme="minorBidi" w:hAnsiTheme="minorBidi" w:cstheme="minorBidi" w:hint="cs"/>
          <w:rtl/>
        </w:rPr>
        <w:t xml:space="preserve"> מחישובים כבדים(טריאנגולציה למשל) ששאר השיטות משתמשות.</w:t>
      </w:r>
    </w:p>
    <w:p w:rsidR="0062391C" w:rsidRPr="0062391C" w:rsidRDefault="0062391C" w:rsidP="0062391C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ישנן מערכות מבוססות על </w:t>
      </w:r>
      <w:r w:rsidRPr="00066BC2">
        <w:rPr>
          <w:rFonts w:asciiTheme="minorBidi" w:hAnsiTheme="minorBidi" w:cstheme="minorBidi"/>
        </w:rPr>
        <w:t>Fingerprinting</w:t>
      </w:r>
      <w:r>
        <w:rPr>
          <w:rFonts w:asciiTheme="minorBidi" w:hAnsiTheme="minorBidi" w:cstheme="minorBidi" w:hint="cs"/>
          <w:rtl/>
        </w:rPr>
        <w:t xml:space="preserve"> עם חציון שגיאת מיקום של </w:t>
      </w:r>
      <w:r>
        <w:rPr>
          <w:rFonts w:asciiTheme="minorBidi" w:hAnsiTheme="minorBidi" w:cstheme="minorBidi"/>
        </w:rPr>
        <w:t>0.6m</w:t>
      </w:r>
      <w:r>
        <w:rPr>
          <w:rFonts w:asciiTheme="minorBidi" w:hAnsiTheme="minorBidi" w:cstheme="minorBidi" w:hint="cs"/>
          <w:rtl/>
        </w:rPr>
        <w:t>.</w:t>
      </w:r>
    </w:p>
    <w:p w:rsidR="00D3487F" w:rsidRPr="00066BC2" w:rsidRDefault="00D3487F" w:rsidP="00D3487F">
      <w:pPr>
        <w:pStyle w:val="Heading1"/>
        <w:rPr>
          <w:rFonts w:asciiTheme="minorBidi" w:hAnsiTheme="minorBidi" w:cstheme="minorBidi"/>
          <w:rtl/>
        </w:rPr>
      </w:pPr>
      <w:bookmarkStart w:id="11" w:name="_Ref43721632"/>
      <w:r w:rsidRPr="00066BC2">
        <w:rPr>
          <w:rFonts w:asciiTheme="minorBidi" w:hAnsiTheme="minorBidi" w:cstheme="minorBidi"/>
          <w:rtl/>
        </w:rPr>
        <w:t>לוח זמנים</w:t>
      </w:r>
    </w:p>
    <w:bookmarkEnd w:id="11"/>
    <w:p w:rsidR="00D3487F" w:rsidRPr="00066BC2" w:rsidRDefault="005213B9" w:rsidP="0065413D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למידה ו</w:t>
      </w:r>
      <w:r w:rsidR="00011662" w:rsidRPr="00066BC2">
        <w:rPr>
          <w:rFonts w:asciiTheme="minorBidi" w:hAnsiTheme="minorBidi" w:cstheme="minorBidi"/>
          <w:rtl/>
        </w:rPr>
        <w:t>מח</w:t>
      </w:r>
      <w:r w:rsidR="002441BC" w:rsidRPr="00066BC2">
        <w:rPr>
          <w:rFonts w:asciiTheme="minorBidi" w:hAnsiTheme="minorBidi" w:cstheme="minorBidi"/>
          <w:rtl/>
        </w:rPr>
        <w:t>קר מקיף באינטרנט</w:t>
      </w:r>
      <w:r w:rsidR="00623411" w:rsidRPr="00066BC2">
        <w:rPr>
          <w:rFonts w:asciiTheme="minorBidi" w:hAnsiTheme="minorBidi" w:cstheme="minorBidi"/>
          <w:rtl/>
        </w:rPr>
        <w:t xml:space="preserve"> – למידה על </w:t>
      </w:r>
      <w:r w:rsidR="00623411" w:rsidRPr="00066BC2">
        <w:rPr>
          <w:rFonts w:asciiTheme="minorBidi" w:hAnsiTheme="minorBidi" w:cstheme="minorBidi"/>
        </w:rPr>
        <w:t xml:space="preserve"> indoor localization</w:t>
      </w:r>
      <w:r w:rsidR="00623411" w:rsidRPr="00066BC2">
        <w:rPr>
          <w:rFonts w:asciiTheme="minorBidi" w:hAnsiTheme="minorBidi" w:cstheme="minorBidi"/>
          <w:rtl/>
        </w:rPr>
        <w:t xml:space="preserve">מבוססת </w:t>
      </w:r>
      <w:r w:rsidR="00623411" w:rsidRPr="00066BC2">
        <w:rPr>
          <w:rFonts w:asciiTheme="minorBidi" w:hAnsiTheme="minorBidi" w:cstheme="minorBidi"/>
        </w:rPr>
        <w:t>Wi-Fi</w:t>
      </w:r>
      <w:r w:rsidR="00623411" w:rsidRPr="00066BC2">
        <w:rPr>
          <w:rFonts w:asciiTheme="minorBidi" w:hAnsiTheme="minorBidi" w:cstheme="minorBidi"/>
          <w:rtl/>
        </w:rPr>
        <w:t xml:space="preserve"> ומחקר על שיטות שונות למציאת מיקום בהתבסס על </w:t>
      </w:r>
      <w:r w:rsidR="00623411" w:rsidRPr="00066BC2">
        <w:rPr>
          <w:rFonts w:asciiTheme="minorBidi" w:hAnsiTheme="minorBidi" w:cstheme="minorBidi"/>
        </w:rPr>
        <w:t>fingerprints</w:t>
      </w:r>
      <w:r w:rsidR="00011662" w:rsidRPr="00066BC2">
        <w:rPr>
          <w:rFonts w:asciiTheme="minorBidi" w:hAnsiTheme="minorBidi" w:cstheme="minorBidi"/>
          <w:rtl/>
        </w:rPr>
        <w:t>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65413D" w:rsidRPr="00066BC2">
        <w:rPr>
          <w:rFonts w:asciiTheme="minorBidi" w:hAnsiTheme="minorBidi" w:cstheme="minorBidi"/>
        </w:rPr>
        <w:t>01</w:t>
      </w:r>
      <w:r w:rsidR="00623411" w:rsidRPr="00066BC2">
        <w:rPr>
          <w:rFonts w:asciiTheme="minorBidi" w:hAnsiTheme="minorBidi" w:cstheme="minorBidi"/>
        </w:rPr>
        <w:t>/</w:t>
      </w:r>
      <w:r w:rsidR="0065413D" w:rsidRPr="00066BC2">
        <w:rPr>
          <w:rFonts w:asciiTheme="minorBidi" w:hAnsiTheme="minorBidi" w:cstheme="minorBidi"/>
        </w:rPr>
        <w:t>03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011662" w:rsidRPr="00066BC2" w:rsidRDefault="00011662" w:rsidP="0065413D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ביצוע מדידות בבניין כיתות ובנייה של המסד הנתונים</w:t>
      </w:r>
      <w:r w:rsidR="00623411" w:rsidRPr="00066BC2">
        <w:rPr>
          <w:rFonts w:asciiTheme="minorBidi" w:hAnsiTheme="minorBidi" w:cstheme="minorBidi"/>
          <w:rtl/>
        </w:rPr>
        <w:t xml:space="preserve">(בניית </w:t>
      </w:r>
      <w:r w:rsidR="00623411" w:rsidRPr="00066BC2">
        <w:rPr>
          <w:rFonts w:asciiTheme="minorBidi" w:hAnsiTheme="minorBidi" w:cstheme="minorBidi"/>
        </w:rPr>
        <w:t>fingerprints</w:t>
      </w:r>
      <w:r w:rsidR="00623411" w:rsidRPr="00066BC2">
        <w:rPr>
          <w:rFonts w:asciiTheme="minorBidi" w:hAnsiTheme="minorBidi" w:cstheme="minorBidi"/>
          <w:rtl/>
        </w:rPr>
        <w:t xml:space="preserve"> בהסתמך המדידות)</w:t>
      </w:r>
      <w:r w:rsidRPr="00066BC2">
        <w:rPr>
          <w:rFonts w:asciiTheme="minorBidi" w:hAnsiTheme="minorBidi" w:cstheme="minorBidi"/>
          <w:rtl/>
        </w:rPr>
        <w:t xml:space="preserve"> במקביל.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65413D" w:rsidRPr="00066BC2">
        <w:rPr>
          <w:rFonts w:asciiTheme="minorBidi" w:hAnsiTheme="minorBidi" w:cstheme="minorBidi"/>
        </w:rPr>
        <w:t>27</w:t>
      </w:r>
      <w:r w:rsidR="00623411" w:rsidRPr="00066BC2">
        <w:rPr>
          <w:rFonts w:asciiTheme="minorBidi" w:hAnsiTheme="minorBidi" w:cstheme="minorBidi"/>
        </w:rPr>
        <w:t>/</w:t>
      </w:r>
      <w:r w:rsidR="0065413D" w:rsidRPr="00066BC2">
        <w:rPr>
          <w:rFonts w:asciiTheme="minorBidi" w:hAnsiTheme="minorBidi" w:cstheme="minorBidi"/>
        </w:rPr>
        <w:t>03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765789" w:rsidRPr="00066BC2" w:rsidRDefault="00765789" w:rsidP="0065413D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 xml:space="preserve">כתיבת דו"ח מעקב. תאריך יעד - </w:t>
      </w:r>
      <w:r w:rsidR="0065413D" w:rsidRPr="00066BC2">
        <w:rPr>
          <w:rFonts w:asciiTheme="minorBidi" w:hAnsiTheme="minorBidi" w:cstheme="minorBidi"/>
        </w:rPr>
        <w:t>30</w:t>
      </w:r>
      <w:r w:rsidRPr="00066BC2">
        <w:rPr>
          <w:rFonts w:asciiTheme="minorBidi" w:hAnsiTheme="minorBidi" w:cstheme="minorBidi"/>
        </w:rPr>
        <w:t>/</w:t>
      </w:r>
      <w:r w:rsidR="00305BB0" w:rsidRPr="00066BC2">
        <w:rPr>
          <w:rFonts w:asciiTheme="minorBidi" w:hAnsiTheme="minorBidi" w:cstheme="minorBidi"/>
        </w:rPr>
        <w:t>03</w:t>
      </w:r>
      <w:r w:rsidRPr="00066BC2">
        <w:rPr>
          <w:rFonts w:asciiTheme="minorBidi" w:hAnsiTheme="minorBidi" w:cstheme="minorBidi"/>
        </w:rPr>
        <w:t>/2017</w:t>
      </w:r>
      <w:r w:rsidRPr="00066BC2">
        <w:rPr>
          <w:rFonts w:asciiTheme="minorBidi" w:hAnsiTheme="minorBidi" w:cstheme="minorBidi"/>
          <w:rtl/>
        </w:rPr>
        <w:t>.</w:t>
      </w:r>
    </w:p>
    <w:p w:rsidR="00011662" w:rsidRPr="00066BC2" w:rsidRDefault="007F0B9D" w:rsidP="00AA2047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בניית ה</w:t>
      </w:r>
      <w:r w:rsidR="00011662" w:rsidRPr="00066BC2">
        <w:rPr>
          <w:rFonts w:asciiTheme="minorBidi" w:hAnsiTheme="minorBidi" w:cstheme="minorBidi"/>
          <w:rtl/>
        </w:rPr>
        <w:t>אלגוריתם</w:t>
      </w:r>
      <w:r w:rsidRPr="00066BC2">
        <w:rPr>
          <w:rFonts w:asciiTheme="minorBidi" w:hAnsiTheme="minorBidi" w:cstheme="minorBidi"/>
          <w:rtl/>
        </w:rPr>
        <w:t xml:space="preserve"> (במטלב/פייתון)- שערוך מיקום על סמך ה </w:t>
      </w:r>
      <w:r w:rsidRPr="00066BC2">
        <w:rPr>
          <w:rFonts w:asciiTheme="minorBidi" w:hAnsiTheme="minorBidi" w:cstheme="minorBidi"/>
        </w:rPr>
        <w:t>DB</w:t>
      </w:r>
      <w:r w:rsidRPr="00066BC2">
        <w:rPr>
          <w:rFonts w:asciiTheme="minorBidi" w:hAnsiTheme="minorBidi" w:cstheme="minorBidi"/>
          <w:rtl/>
        </w:rPr>
        <w:t xml:space="preserve">. </w:t>
      </w:r>
      <w:r w:rsidR="00623411" w:rsidRPr="00066BC2">
        <w:rPr>
          <w:rFonts w:asciiTheme="minorBidi" w:hAnsiTheme="minorBidi" w:cstheme="minorBidi"/>
          <w:rtl/>
        </w:rPr>
        <w:t xml:space="preserve">תאריך יעד - </w:t>
      </w:r>
      <w:r w:rsidR="00AA2047" w:rsidRPr="00066BC2">
        <w:rPr>
          <w:rFonts w:asciiTheme="minorBidi" w:hAnsiTheme="minorBidi" w:cstheme="minorBidi"/>
        </w:rPr>
        <w:t>10</w:t>
      </w:r>
      <w:r w:rsidR="00623411" w:rsidRPr="00066BC2">
        <w:rPr>
          <w:rFonts w:asciiTheme="minorBidi" w:hAnsiTheme="minorBidi" w:cstheme="minorBidi"/>
        </w:rPr>
        <w:t>/</w:t>
      </w:r>
      <w:r w:rsidR="00AA2047" w:rsidRPr="00066BC2">
        <w:rPr>
          <w:rFonts w:asciiTheme="minorBidi" w:hAnsiTheme="minorBidi" w:cstheme="minorBidi"/>
        </w:rPr>
        <w:t>05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011662" w:rsidRPr="00066BC2" w:rsidRDefault="00011662" w:rsidP="00AA2047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הרצת האלגוריתם בזמן אמת בבניין כיתות וניתוח תוצאות.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AA2047" w:rsidRPr="00066BC2">
        <w:rPr>
          <w:rFonts w:asciiTheme="minorBidi" w:hAnsiTheme="minorBidi" w:cstheme="minorBidi"/>
        </w:rPr>
        <w:t>15</w:t>
      </w:r>
      <w:r w:rsidR="00623411" w:rsidRPr="00066BC2">
        <w:rPr>
          <w:rFonts w:asciiTheme="minorBidi" w:hAnsiTheme="minorBidi" w:cstheme="minorBidi"/>
        </w:rPr>
        <w:t>/</w:t>
      </w:r>
      <w:r w:rsidR="00AA2047" w:rsidRPr="00066BC2">
        <w:rPr>
          <w:rFonts w:asciiTheme="minorBidi" w:hAnsiTheme="minorBidi" w:cstheme="minorBidi"/>
        </w:rPr>
        <w:t>05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011662" w:rsidRPr="00066BC2" w:rsidRDefault="00011662" w:rsidP="00607905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טיפול בבאגים ואופטימיזצ</w:t>
      </w:r>
      <w:r w:rsidR="00AC6D6F" w:rsidRPr="00066BC2">
        <w:rPr>
          <w:rFonts w:asciiTheme="minorBidi" w:hAnsiTheme="minorBidi" w:cstheme="minorBidi"/>
          <w:rtl/>
        </w:rPr>
        <w:t>יה</w:t>
      </w:r>
      <w:r w:rsidR="00607905">
        <w:rPr>
          <w:rFonts w:asciiTheme="minorBidi" w:hAnsiTheme="minorBidi" w:cstheme="minorBidi"/>
          <w:rtl/>
        </w:rPr>
        <w:t xml:space="preserve"> לאלגוריתם</w:t>
      </w:r>
      <w:r w:rsidR="00607905">
        <w:rPr>
          <w:rFonts w:asciiTheme="minorBidi" w:hAnsiTheme="minorBidi" w:cstheme="minorBidi" w:hint="cs"/>
          <w:rtl/>
        </w:rPr>
        <w:t>(תומר).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607905" w:rsidRPr="00066BC2">
        <w:rPr>
          <w:rFonts w:asciiTheme="minorBidi" w:hAnsiTheme="minorBidi" w:cstheme="minorBidi"/>
        </w:rPr>
        <w:t>10/06/2017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5837C8" w:rsidRPr="00066BC2" w:rsidRDefault="00011662" w:rsidP="007D20FC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בניית אפליקציה</w:t>
      </w:r>
      <w:r w:rsidR="00D34586" w:rsidRPr="00066BC2">
        <w:rPr>
          <w:rFonts w:asciiTheme="minorBidi" w:hAnsiTheme="minorBidi" w:cstheme="minorBidi"/>
          <w:rtl/>
        </w:rPr>
        <w:t xml:space="preserve"> </w:t>
      </w:r>
      <w:r w:rsidR="007F0B9D" w:rsidRPr="00066BC2">
        <w:rPr>
          <w:rFonts w:asciiTheme="minorBidi" w:hAnsiTheme="minorBidi" w:cstheme="minorBidi"/>
          <w:rtl/>
        </w:rPr>
        <w:t>(</w:t>
      </w:r>
      <w:del w:id="12" w:author="Bar-shalom, Ofer" w:date="2016-12-31T19:56:00Z">
        <w:r w:rsidR="007F0B9D" w:rsidRPr="00066BC2" w:rsidDel="007D20FC">
          <w:rPr>
            <w:rFonts w:asciiTheme="minorBidi" w:hAnsiTheme="minorBidi" w:cstheme="minorBidi"/>
            <w:rtl/>
          </w:rPr>
          <w:delText>במטלב</w:delText>
        </w:r>
      </w:del>
      <w:proofErr w:type="spellStart"/>
      <w:ins w:id="13" w:author="Bar-shalom, Ofer" w:date="2016-12-31T19:56:00Z">
        <w:r w:rsidR="007D20FC">
          <w:rPr>
            <w:rFonts w:asciiTheme="minorBidi" w:hAnsiTheme="minorBidi" w:cstheme="minorBidi"/>
          </w:rPr>
          <w:t>Matlab</w:t>
        </w:r>
      </w:ins>
      <w:proofErr w:type="spellEnd"/>
      <w:r w:rsidR="007F0B9D" w:rsidRPr="00066BC2">
        <w:rPr>
          <w:rFonts w:asciiTheme="minorBidi" w:hAnsiTheme="minorBidi" w:cstheme="minorBidi"/>
          <w:rtl/>
        </w:rPr>
        <w:t>/</w:t>
      </w:r>
      <w:del w:id="14" w:author="Bar-shalom, Ofer" w:date="2016-12-31T19:56:00Z">
        <w:r w:rsidR="007F0B9D" w:rsidRPr="00066BC2" w:rsidDel="007D20FC">
          <w:rPr>
            <w:rFonts w:asciiTheme="minorBidi" w:hAnsiTheme="minorBidi" w:cstheme="minorBidi"/>
            <w:rtl/>
          </w:rPr>
          <w:delText>פייתון</w:delText>
        </w:r>
      </w:del>
      <w:ins w:id="15" w:author="Bar-shalom, Ofer" w:date="2016-12-31T19:56:00Z">
        <w:r w:rsidR="007D20FC">
          <w:rPr>
            <w:rFonts w:asciiTheme="minorBidi" w:hAnsiTheme="minorBidi" w:cstheme="minorBidi"/>
          </w:rPr>
          <w:t>Python</w:t>
        </w:r>
      </w:ins>
      <w:r w:rsidR="007F0B9D" w:rsidRPr="00066BC2">
        <w:rPr>
          <w:rFonts w:asciiTheme="minorBidi" w:hAnsiTheme="minorBidi" w:cstheme="minorBidi"/>
          <w:rtl/>
        </w:rPr>
        <w:t>)</w:t>
      </w:r>
      <w:r w:rsidR="005B0904" w:rsidRPr="00066BC2">
        <w:rPr>
          <w:rFonts w:asciiTheme="minorBidi" w:hAnsiTheme="minorBidi" w:cstheme="minorBidi"/>
          <w:rtl/>
        </w:rPr>
        <w:t xml:space="preserve">- </w:t>
      </w:r>
      <w:r w:rsidR="003138CA" w:rsidRPr="00066BC2">
        <w:rPr>
          <w:rFonts w:asciiTheme="minorBidi" w:hAnsiTheme="minorBidi" w:cstheme="minorBidi"/>
          <w:rtl/>
        </w:rPr>
        <w:t>הצגת מיקום על גבי מפה</w:t>
      </w:r>
      <w:r w:rsidR="00607905">
        <w:rPr>
          <w:rFonts w:asciiTheme="minorBidi" w:hAnsiTheme="minorBidi" w:cstheme="minorBidi" w:hint="cs"/>
          <w:rtl/>
        </w:rPr>
        <w:t>(ברוך)</w:t>
      </w:r>
      <w:r w:rsidR="003138CA" w:rsidRPr="00066BC2">
        <w:rPr>
          <w:rFonts w:asciiTheme="minorBidi" w:hAnsiTheme="minorBidi" w:cstheme="minorBidi"/>
          <w:rtl/>
        </w:rPr>
        <w:t>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92534A" w:rsidRPr="00066BC2">
        <w:rPr>
          <w:rFonts w:asciiTheme="minorBidi" w:hAnsiTheme="minorBidi" w:cstheme="minorBidi"/>
        </w:rPr>
        <w:t>10</w:t>
      </w:r>
      <w:r w:rsidR="00623411" w:rsidRPr="00066BC2">
        <w:rPr>
          <w:rFonts w:asciiTheme="minorBidi" w:hAnsiTheme="minorBidi" w:cstheme="minorBidi"/>
        </w:rPr>
        <w:t>/</w:t>
      </w:r>
      <w:r w:rsidR="0092534A" w:rsidRPr="00066BC2">
        <w:rPr>
          <w:rFonts w:asciiTheme="minorBidi" w:hAnsiTheme="minorBidi" w:cstheme="minorBidi"/>
        </w:rPr>
        <w:t>06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3138CA" w:rsidRDefault="003138CA" w:rsidP="0079136D">
      <w:pPr>
        <w:pStyle w:val="ListParagraph"/>
        <w:numPr>
          <w:ilvl w:val="0"/>
          <w:numId w:val="14"/>
        </w:numPr>
        <w:bidi/>
        <w:rPr>
          <w:rFonts w:asciiTheme="minorBidi" w:hAnsiTheme="minorBidi" w:cstheme="minorBidi"/>
        </w:rPr>
      </w:pPr>
      <w:r w:rsidRPr="00066BC2">
        <w:rPr>
          <w:rFonts w:asciiTheme="minorBidi" w:hAnsiTheme="minorBidi" w:cstheme="minorBidi"/>
          <w:rtl/>
        </w:rPr>
        <w:t>כתיבת דו</w:t>
      </w:r>
      <w:r w:rsidR="00B912E5" w:rsidRPr="00066BC2">
        <w:rPr>
          <w:rFonts w:asciiTheme="minorBidi" w:hAnsiTheme="minorBidi" w:cstheme="minorBidi"/>
          <w:rtl/>
        </w:rPr>
        <w:t>"</w:t>
      </w:r>
      <w:r w:rsidRPr="00066BC2">
        <w:rPr>
          <w:rFonts w:asciiTheme="minorBidi" w:hAnsiTheme="minorBidi" w:cstheme="minorBidi"/>
          <w:rtl/>
        </w:rPr>
        <w:t>ח מסכם.</w:t>
      </w:r>
      <w:r w:rsidR="00623411" w:rsidRPr="00066BC2">
        <w:rPr>
          <w:rFonts w:asciiTheme="minorBidi" w:hAnsiTheme="minorBidi" w:cstheme="minorBidi"/>
          <w:rtl/>
        </w:rPr>
        <w:t xml:space="preserve"> תאריך יעד - </w:t>
      </w:r>
      <w:r w:rsidR="0079136D" w:rsidRPr="00066BC2">
        <w:rPr>
          <w:rFonts w:asciiTheme="minorBidi" w:hAnsiTheme="minorBidi" w:cstheme="minorBidi"/>
        </w:rPr>
        <w:t>23</w:t>
      </w:r>
      <w:r w:rsidR="00623411" w:rsidRPr="00066BC2">
        <w:rPr>
          <w:rFonts w:asciiTheme="minorBidi" w:hAnsiTheme="minorBidi" w:cstheme="minorBidi"/>
        </w:rPr>
        <w:t>/</w:t>
      </w:r>
      <w:r w:rsidR="0079136D" w:rsidRPr="00066BC2">
        <w:rPr>
          <w:rFonts w:asciiTheme="minorBidi" w:hAnsiTheme="minorBidi" w:cstheme="minorBidi"/>
        </w:rPr>
        <w:t>06</w:t>
      </w:r>
      <w:r w:rsidR="00623411" w:rsidRPr="00066BC2">
        <w:rPr>
          <w:rFonts w:asciiTheme="minorBidi" w:hAnsiTheme="minorBidi" w:cstheme="minorBidi"/>
        </w:rPr>
        <w:t>/2017</w:t>
      </w:r>
      <w:r w:rsidR="00623411" w:rsidRPr="00066BC2">
        <w:rPr>
          <w:rFonts w:asciiTheme="minorBidi" w:hAnsiTheme="minorBidi" w:cstheme="minorBidi"/>
          <w:rtl/>
        </w:rPr>
        <w:t>.</w:t>
      </w:r>
    </w:p>
    <w:p w:rsidR="003100A3" w:rsidRDefault="003100A3" w:rsidP="003100A3">
      <w:pPr>
        <w:bidi/>
        <w:rPr>
          <w:rFonts w:asciiTheme="minorBidi" w:hAnsiTheme="minorBidi" w:cstheme="minorBidi"/>
        </w:rPr>
      </w:pPr>
    </w:p>
    <w:p w:rsidR="00AB5AD1" w:rsidRPr="00066BC2" w:rsidRDefault="00A63EDF" w:rsidP="00AB5AD1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noProof/>
          <w:rtl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389787</wp:posOffset>
            </wp:positionV>
            <wp:extent cx="7188835" cy="3847670"/>
            <wp:effectExtent l="0" t="0" r="0" b="63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847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0A3">
        <w:rPr>
          <w:rFonts w:asciiTheme="minorBidi" w:hAnsiTheme="minorBidi" w:cstheme="minorBidi" w:hint="cs"/>
          <w:rtl/>
        </w:rPr>
        <w:t xml:space="preserve">מצורף תרשים </w:t>
      </w:r>
      <w:r w:rsidR="003100A3">
        <w:rPr>
          <w:rFonts w:asciiTheme="minorBidi" w:hAnsiTheme="minorBidi" w:cstheme="minorBidi"/>
        </w:rPr>
        <w:t>GANTT</w:t>
      </w:r>
      <w:r w:rsidR="003100A3">
        <w:rPr>
          <w:rFonts w:asciiTheme="minorBidi" w:hAnsiTheme="minorBidi" w:cstheme="minorBidi" w:hint="cs"/>
          <w:rtl/>
        </w:rPr>
        <w:t>:</w:t>
      </w:r>
    </w:p>
    <w:p w:rsidR="00AB5AD1" w:rsidRPr="00066BC2" w:rsidRDefault="00AB5AD1" w:rsidP="002D544F">
      <w:pPr>
        <w:bidi/>
        <w:ind w:left="360"/>
        <w:rPr>
          <w:rFonts w:asciiTheme="minorBidi" w:hAnsiTheme="minorBidi" w:cstheme="minorBidi"/>
          <w:rtl/>
        </w:rPr>
      </w:pPr>
    </w:p>
    <w:sectPr w:rsidR="00AB5AD1" w:rsidRPr="00066BC2" w:rsidSect="0022533C">
      <w:footerReference w:type="default" r:id="rId12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D01" w:rsidRDefault="00640D01">
      <w:r>
        <w:separator/>
      </w:r>
    </w:p>
  </w:endnote>
  <w:endnote w:type="continuationSeparator" w:id="0">
    <w:p w:rsidR="00640D01" w:rsidRDefault="0064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AEA" w:rsidRDefault="00D33AE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36AE">
      <w:rPr>
        <w:noProof/>
      </w:rPr>
      <w:t>5</w:t>
    </w:r>
    <w:r>
      <w:rPr>
        <w:noProof/>
      </w:rPr>
      <w:fldChar w:fldCharType="end"/>
    </w:r>
  </w:p>
  <w:p w:rsidR="00D33AEA" w:rsidRDefault="00D33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D01" w:rsidRDefault="00640D01">
      <w:r>
        <w:separator/>
      </w:r>
    </w:p>
  </w:footnote>
  <w:footnote w:type="continuationSeparator" w:id="0">
    <w:p w:rsidR="00640D01" w:rsidRDefault="0064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0B57"/>
    <w:multiLevelType w:val="hybridMultilevel"/>
    <w:tmpl w:val="9E58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AC76D7"/>
    <w:multiLevelType w:val="hybridMultilevel"/>
    <w:tmpl w:val="A2229E7A"/>
    <w:lvl w:ilvl="0" w:tplc="6DC6C1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27C01"/>
    <w:multiLevelType w:val="multilevel"/>
    <w:tmpl w:val="A0FECE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0"/>
  </w:num>
  <w:num w:numId="14">
    <w:abstractNumId w:val="7"/>
  </w:num>
  <w:num w:numId="15">
    <w:abstractNumId w:val="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-shalom, Ofer">
    <w15:presenceInfo w15:providerId="AD" w15:userId="S-1-5-21-2052111302-1275210071-1644491937-8855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C8"/>
    <w:rsid w:val="0000595D"/>
    <w:rsid w:val="00011662"/>
    <w:rsid w:val="000215A0"/>
    <w:rsid w:val="00023DC9"/>
    <w:rsid w:val="0003446E"/>
    <w:rsid w:val="00034E40"/>
    <w:rsid w:val="00055E16"/>
    <w:rsid w:val="00066BC2"/>
    <w:rsid w:val="000724BD"/>
    <w:rsid w:val="00081C5E"/>
    <w:rsid w:val="000941D3"/>
    <w:rsid w:val="000959EB"/>
    <w:rsid w:val="000A26E8"/>
    <w:rsid w:val="000C3DF9"/>
    <w:rsid w:val="000D1B43"/>
    <w:rsid w:val="00100E95"/>
    <w:rsid w:val="00103B20"/>
    <w:rsid w:val="001107F4"/>
    <w:rsid w:val="001302AF"/>
    <w:rsid w:val="00163AE6"/>
    <w:rsid w:val="00165F1B"/>
    <w:rsid w:val="00171FFB"/>
    <w:rsid w:val="00191160"/>
    <w:rsid w:val="00193046"/>
    <w:rsid w:val="001A3334"/>
    <w:rsid w:val="001C7A13"/>
    <w:rsid w:val="001D044D"/>
    <w:rsid w:val="001E51FC"/>
    <w:rsid w:val="001F567D"/>
    <w:rsid w:val="00200E6D"/>
    <w:rsid w:val="00202A53"/>
    <w:rsid w:val="00220B2A"/>
    <w:rsid w:val="0022533C"/>
    <w:rsid w:val="002337CC"/>
    <w:rsid w:val="00235A7F"/>
    <w:rsid w:val="002441BC"/>
    <w:rsid w:val="00245DC0"/>
    <w:rsid w:val="00246019"/>
    <w:rsid w:val="0027218C"/>
    <w:rsid w:val="0027614A"/>
    <w:rsid w:val="00283662"/>
    <w:rsid w:val="00296AAE"/>
    <w:rsid w:val="002B79E2"/>
    <w:rsid w:val="002C2408"/>
    <w:rsid w:val="002C7C7E"/>
    <w:rsid w:val="002D3AF7"/>
    <w:rsid w:val="002D544F"/>
    <w:rsid w:val="002D7C02"/>
    <w:rsid w:val="002E2FD7"/>
    <w:rsid w:val="002E453C"/>
    <w:rsid w:val="002F3B74"/>
    <w:rsid w:val="002F6D7D"/>
    <w:rsid w:val="00305BB0"/>
    <w:rsid w:val="003100A3"/>
    <w:rsid w:val="003138CA"/>
    <w:rsid w:val="00332631"/>
    <w:rsid w:val="00341D95"/>
    <w:rsid w:val="00366EAF"/>
    <w:rsid w:val="00384E3B"/>
    <w:rsid w:val="00387579"/>
    <w:rsid w:val="00390508"/>
    <w:rsid w:val="003C12C6"/>
    <w:rsid w:val="003C6DDE"/>
    <w:rsid w:val="003F4D62"/>
    <w:rsid w:val="003F62F1"/>
    <w:rsid w:val="00435526"/>
    <w:rsid w:val="00435CD7"/>
    <w:rsid w:val="004431F7"/>
    <w:rsid w:val="00444F04"/>
    <w:rsid w:val="00471CA3"/>
    <w:rsid w:val="004727FF"/>
    <w:rsid w:val="00472F83"/>
    <w:rsid w:val="00480732"/>
    <w:rsid w:val="004D76E7"/>
    <w:rsid w:val="004E403D"/>
    <w:rsid w:val="004E6115"/>
    <w:rsid w:val="005213B9"/>
    <w:rsid w:val="005335A5"/>
    <w:rsid w:val="00551AD4"/>
    <w:rsid w:val="00565809"/>
    <w:rsid w:val="00575902"/>
    <w:rsid w:val="00577A83"/>
    <w:rsid w:val="005837C8"/>
    <w:rsid w:val="0059017F"/>
    <w:rsid w:val="005950C6"/>
    <w:rsid w:val="005B0904"/>
    <w:rsid w:val="005C09EA"/>
    <w:rsid w:val="005D64CE"/>
    <w:rsid w:val="005F14BB"/>
    <w:rsid w:val="005F59F3"/>
    <w:rsid w:val="00607905"/>
    <w:rsid w:val="00623411"/>
    <w:rsid w:val="0062391C"/>
    <w:rsid w:val="00635494"/>
    <w:rsid w:val="00640D01"/>
    <w:rsid w:val="0065413D"/>
    <w:rsid w:val="006860D5"/>
    <w:rsid w:val="00694382"/>
    <w:rsid w:val="0069630C"/>
    <w:rsid w:val="006A3688"/>
    <w:rsid w:val="006D4878"/>
    <w:rsid w:val="006E3084"/>
    <w:rsid w:val="00716145"/>
    <w:rsid w:val="007377A4"/>
    <w:rsid w:val="00743E9B"/>
    <w:rsid w:val="00765789"/>
    <w:rsid w:val="00770835"/>
    <w:rsid w:val="00773558"/>
    <w:rsid w:val="00775F93"/>
    <w:rsid w:val="00776364"/>
    <w:rsid w:val="0079136D"/>
    <w:rsid w:val="00796E0D"/>
    <w:rsid w:val="007A3E36"/>
    <w:rsid w:val="007D20FC"/>
    <w:rsid w:val="007D36AE"/>
    <w:rsid w:val="007F0B9D"/>
    <w:rsid w:val="00803DE0"/>
    <w:rsid w:val="00846874"/>
    <w:rsid w:val="00872030"/>
    <w:rsid w:val="008730BB"/>
    <w:rsid w:val="00880972"/>
    <w:rsid w:val="00892C2A"/>
    <w:rsid w:val="008A44A6"/>
    <w:rsid w:val="008A760E"/>
    <w:rsid w:val="008B059C"/>
    <w:rsid w:val="008C4C3E"/>
    <w:rsid w:val="008C55F7"/>
    <w:rsid w:val="008D53EA"/>
    <w:rsid w:val="008E5DBB"/>
    <w:rsid w:val="0092534A"/>
    <w:rsid w:val="009305CC"/>
    <w:rsid w:val="009450B7"/>
    <w:rsid w:val="00945F31"/>
    <w:rsid w:val="00956D94"/>
    <w:rsid w:val="00983805"/>
    <w:rsid w:val="009A65FC"/>
    <w:rsid w:val="009C6466"/>
    <w:rsid w:val="009E417B"/>
    <w:rsid w:val="009F064F"/>
    <w:rsid w:val="009F3578"/>
    <w:rsid w:val="00A05B19"/>
    <w:rsid w:val="00A17465"/>
    <w:rsid w:val="00A32FC9"/>
    <w:rsid w:val="00A434DA"/>
    <w:rsid w:val="00A50E92"/>
    <w:rsid w:val="00A52884"/>
    <w:rsid w:val="00A530A0"/>
    <w:rsid w:val="00A54D55"/>
    <w:rsid w:val="00A63EDF"/>
    <w:rsid w:val="00A75EE5"/>
    <w:rsid w:val="00A91F38"/>
    <w:rsid w:val="00AA2047"/>
    <w:rsid w:val="00AA4AAA"/>
    <w:rsid w:val="00AB5AD1"/>
    <w:rsid w:val="00AC6D6F"/>
    <w:rsid w:val="00AD4BB2"/>
    <w:rsid w:val="00AD69AB"/>
    <w:rsid w:val="00B037D6"/>
    <w:rsid w:val="00B108A2"/>
    <w:rsid w:val="00B231B7"/>
    <w:rsid w:val="00B3219A"/>
    <w:rsid w:val="00B42A2E"/>
    <w:rsid w:val="00B45056"/>
    <w:rsid w:val="00B8226F"/>
    <w:rsid w:val="00B912E5"/>
    <w:rsid w:val="00B914BC"/>
    <w:rsid w:val="00B96A65"/>
    <w:rsid w:val="00BB1516"/>
    <w:rsid w:val="00BC7035"/>
    <w:rsid w:val="00BD6A5F"/>
    <w:rsid w:val="00BF4D78"/>
    <w:rsid w:val="00C24026"/>
    <w:rsid w:val="00C35B2F"/>
    <w:rsid w:val="00C45E43"/>
    <w:rsid w:val="00C52057"/>
    <w:rsid w:val="00C63C35"/>
    <w:rsid w:val="00C643C3"/>
    <w:rsid w:val="00C920D0"/>
    <w:rsid w:val="00C940C9"/>
    <w:rsid w:val="00C9601F"/>
    <w:rsid w:val="00C9698B"/>
    <w:rsid w:val="00C96BAC"/>
    <w:rsid w:val="00C96BC6"/>
    <w:rsid w:val="00CB1FD7"/>
    <w:rsid w:val="00CE46AC"/>
    <w:rsid w:val="00CF070F"/>
    <w:rsid w:val="00D00BAE"/>
    <w:rsid w:val="00D02223"/>
    <w:rsid w:val="00D06F32"/>
    <w:rsid w:val="00D171A8"/>
    <w:rsid w:val="00D23FC8"/>
    <w:rsid w:val="00D33AEA"/>
    <w:rsid w:val="00D34586"/>
    <w:rsid w:val="00D3487F"/>
    <w:rsid w:val="00D6750E"/>
    <w:rsid w:val="00D9305C"/>
    <w:rsid w:val="00D9743C"/>
    <w:rsid w:val="00D97F92"/>
    <w:rsid w:val="00DA51A8"/>
    <w:rsid w:val="00DB0200"/>
    <w:rsid w:val="00DB3706"/>
    <w:rsid w:val="00DE1428"/>
    <w:rsid w:val="00DE511E"/>
    <w:rsid w:val="00DF5C3D"/>
    <w:rsid w:val="00E11387"/>
    <w:rsid w:val="00E11DB6"/>
    <w:rsid w:val="00E22D91"/>
    <w:rsid w:val="00E57230"/>
    <w:rsid w:val="00E603C2"/>
    <w:rsid w:val="00E606B6"/>
    <w:rsid w:val="00E7056F"/>
    <w:rsid w:val="00E71B18"/>
    <w:rsid w:val="00E73B52"/>
    <w:rsid w:val="00E7458E"/>
    <w:rsid w:val="00E812CA"/>
    <w:rsid w:val="00E94BAF"/>
    <w:rsid w:val="00EC7917"/>
    <w:rsid w:val="00ED0F2C"/>
    <w:rsid w:val="00EF0685"/>
    <w:rsid w:val="00EF666B"/>
    <w:rsid w:val="00F11197"/>
    <w:rsid w:val="00F260E8"/>
    <w:rsid w:val="00F508CD"/>
    <w:rsid w:val="00F846CE"/>
    <w:rsid w:val="00F94F5D"/>
    <w:rsid w:val="00FA6CEC"/>
    <w:rsid w:val="00FB1C02"/>
    <w:rsid w:val="00FB388C"/>
    <w:rsid w:val="00FE143B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7FC73C-EFE1-49F4-8962-D14C8384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  <w:style w:type="paragraph" w:styleId="Revision">
    <w:name w:val="Revision"/>
    <w:hidden/>
    <w:uiPriority w:val="99"/>
    <w:semiHidden/>
    <w:rsid w:val="007D20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59E8-4BED-41B8-88FD-DC4248C6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3850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jfaing</dc:creator>
  <cp:keywords/>
  <cp:lastModifiedBy>Bar-shalom, Ofer</cp:lastModifiedBy>
  <cp:revision>2</cp:revision>
  <cp:lastPrinted>2016-12-29T15:23:00Z</cp:lastPrinted>
  <dcterms:created xsi:type="dcterms:W3CDTF">2017-01-01T07:45:00Z</dcterms:created>
  <dcterms:modified xsi:type="dcterms:W3CDTF">2017-01-01T07:45:00Z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8f63850f-75ae-4211-b8d7-f52141bbfef3</vt:lpwstr>
  </property>
  <property fmtid="{D5CDD505-2E9C-101B-9397-08002B2CF9AE}" pid="3" name="CTPClassification">
    <vt:lpwstr>CTP_NWR</vt:lpwstr>
  </property>
</Properties>
</file>